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69A1" w14:textId="77777777" w:rsidR="004148E3" w:rsidRPr="000E4AF4" w:rsidRDefault="00CF3BF1" w:rsidP="000A2121"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t xml:space="preserve">    </w:t>
      </w:r>
      <w:r w:rsidR="004148E3" w:rsidRPr="000E4AF4">
        <w:rPr>
          <w:rFonts w:eastAsia="楷体_GB2312"/>
          <w:sz w:val="24"/>
          <w:u w:val="single"/>
        </w:rPr>
        <w:t xml:space="preserve">    </w:t>
      </w:r>
      <w:bookmarkStart w:id="0" w:name="课程名称"/>
      <w:r>
        <w:rPr>
          <w:rFonts w:hint="eastAsia"/>
          <w:b/>
          <w:sz w:val="32"/>
          <w:szCs w:val="32"/>
          <w:u w:val="single"/>
        </w:rPr>
        <w:t>面向对象程序设计</w:t>
      </w:r>
      <w:r>
        <w:rPr>
          <w:rFonts w:hint="eastAsia"/>
          <w:b/>
          <w:sz w:val="32"/>
          <w:szCs w:val="32"/>
          <w:u w:val="single"/>
        </w:rPr>
        <w:t>/Java</w:t>
      </w:r>
      <w:r w:rsidR="004A24FE">
        <w:rPr>
          <w:rFonts w:hint="eastAsia"/>
          <w:b/>
          <w:sz w:val="32"/>
          <w:szCs w:val="32"/>
          <w:u w:val="single"/>
        </w:rPr>
        <w:t>语言</w:t>
      </w:r>
      <w:bookmarkEnd w:id="0"/>
      <w:r w:rsidR="004148E3" w:rsidRPr="000E4AF4">
        <w:rPr>
          <w:rFonts w:eastAsia="楷体_GB2312" w:hint="eastAsia"/>
          <w:sz w:val="24"/>
          <w:u w:val="single"/>
        </w:rPr>
        <w:t xml:space="preserve"> </w:t>
      </w:r>
      <w:r w:rsidR="004148E3" w:rsidRPr="000E4AF4">
        <w:rPr>
          <w:rFonts w:eastAsia="楷体_GB2312"/>
          <w:sz w:val="24"/>
          <w:u w:val="single"/>
        </w:rPr>
        <w:t xml:space="preserve">   </w:t>
      </w:r>
      <w:r w:rsidR="004148E3" w:rsidRPr="000E4AF4">
        <w:rPr>
          <w:b/>
          <w:sz w:val="32"/>
          <w:szCs w:val="32"/>
        </w:rPr>
        <w:t>课程实验项目目录</w:t>
      </w:r>
    </w:p>
    <w:p w14:paraId="45782A0B" w14:textId="77777777" w:rsidR="004148E3" w:rsidRPr="00634B6E" w:rsidRDefault="004148E3" w:rsidP="00692220">
      <w:pPr>
        <w:tabs>
          <w:tab w:val="center" w:pos="4153"/>
        </w:tabs>
        <w:jc w:val="center"/>
        <w:rPr>
          <w:sz w:val="24"/>
        </w:rPr>
      </w:pPr>
      <w:r w:rsidRPr="000E4AF4">
        <w:rPr>
          <w:sz w:val="24"/>
        </w:rPr>
        <w:t>学生姓名：</w:t>
      </w:r>
      <w:bookmarkStart w:id="1" w:name="姓名"/>
      <w:r w:rsidR="00FD3458">
        <w:rPr>
          <w:rFonts w:hint="eastAsia"/>
          <w:sz w:val="24"/>
        </w:rPr>
        <w:t>xx</w:t>
      </w:r>
      <w:bookmarkEnd w:id="1"/>
      <w:r w:rsidRPr="000E4AF4">
        <w:rPr>
          <w:sz w:val="24"/>
        </w:rPr>
        <w:t xml:space="preserve">  </w:t>
      </w:r>
      <w:r w:rsidRPr="000E4AF4">
        <w:rPr>
          <w:sz w:val="24"/>
        </w:rPr>
        <w:t>学号：</w:t>
      </w:r>
      <w:bookmarkStart w:id="2" w:name="学号"/>
      <w:proofErr w:type="spellStart"/>
      <w:r w:rsidR="00E3390B">
        <w:rPr>
          <w:rFonts w:hint="eastAsia"/>
          <w:sz w:val="24"/>
        </w:rPr>
        <w:t>yy</w:t>
      </w:r>
      <w:bookmarkEnd w:id="2"/>
      <w:proofErr w:type="spellEnd"/>
      <w:r w:rsidR="00F74DEC">
        <w:rPr>
          <w:rFonts w:hint="eastAsia"/>
          <w:sz w:val="24"/>
        </w:rPr>
        <w:t xml:space="preserve">  </w:t>
      </w:r>
      <w:r w:rsidR="00F74DEC">
        <w:rPr>
          <w:rFonts w:hint="eastAsia"/>
          <w:sz w:val="24"/>
        </w:rPr>
        <w:t>专业</w:t>
      </w:r>
      <w:r w:rsidR="00EC22AB">
        <w:rPr>
          <w:rFonts w:hint="eastAsia"/>
          <w:sz w:val="24"/>
        </w:rPr>
        <w:t>：</w:t>
      </w:r>
      <w:bookmarkStart w:id="3" w:name="专业"/>
      <w:proofErr w:type="spellStart"/>
      <w:r w:rsidR="00E3390B">
        <w:rPr>
          <w:rFonts w:hint="eastAsia"/>
          <w:sz w:val="24"/>
        </w:rPr>
        <w:t>zz</w:t>
      </w:r>
      <w:bookmarkEnd w:id="3"/>
      <w:proofErr w:type="spellEnd"/>
    </w:p>
    <w:tbl>
      <w:tblPr>
        <w:tblW w:w="85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260"/>
        <w:gridCol w:w="3600"/>
        <w:gridCol w:w="1080"/>
        <w:gridCol w:w="720"/>
        <w:gridCol w:w="1260"/>
      </w:tblGrid>
      <w:tr w:rsidR="004148E3" w:rsidRPr="00C14657" w14:paraId="2A37434D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2DF1B8B2" w14:textId="77777777" w:rsidR="004148E3" w:rsidRPr="00C14657" w:rsidRDefault="004148E3" w:rsidP="00C14657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C14657">
              <w:rPr>
                <w:szCs w:val="21"/>
              </w:rPr>
              <w:t>序号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D475031" w14:textId="77777777" w:rsidR="004148E3" w:rsidRPr="00C14657" w:rsidRDefault="004148E3" w:rsidP="00C14657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C14657">
              <w:rPr>
                <w:szCs w:val="21"/>
              </w:rPr>
              <w:t>实验项目编号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3DC453D" w14:textId="77777777" w:rsidR="004148E3" w:rsidRPr="00C14657" w:rsidRDefault="004148E3" w:rsidP="00C14657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C14657">
              <w:rPr>
                <w:szCs w:val="21"/>
              </w:rPr>
              <w:t>实验项目名称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58FC0B" w14:textId="77777777" w:rsidR="004148E3" w:rsidRPr="00C14657" w:rsidRDefault="004148E3" w:rsidP="00C14657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C14657">
              <w:rPr>
                <w:szCs w:val="21"/>
              </w:rPr>
              <w:t>*</w:t>
            </w:r>
            <w:r w:rsidRPr="00C14657">
              <w:rPr>
                <w:szCs w:val="21"/>
              </w:rPr>
              <w:t>实验项目类型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4CA0563" w14:textId="77777777" w:rsidR="004148E3" w:rsidRPr="00C14657" w:rsidRDefault="004148E3" w:rsidP="00C14657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C14657">
              <w:rPr>
                <w:szCs w:val="21"/>
              </w:rPr>
              <w:t>成绩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3DAD8A" w14:textId="77777777" w:rsidR="004148E3" w:rsidRPr="00C14657" w:rsidRDefault="004148E3" w:rsidP="00C14657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C14657">
              <w:rPr>
                <w:szCs w:val="21"/>
              </w:rPr>
              <w:t>指导教师</w:t>
            </w:r>
          </w:p>
        </w:tc>
      </w:tr>
      <w:tr w:rsidR="004148E3" w:rsidRPr="00C14657" w14:paraId="16EEE52D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251DB558" w14:textId="77777777" w:rsidR="004148E3" w:rsidRPr="00C14657" w:rsidRDefault="004148E3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FC2B8AC" w14:textId="77777777" w:rsidR="004148E3" w:rsidRPr="00C14657" w:rsidRDefault="004148E3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6C33982A" w14:textId="77777777" w:rsidR="004148E3" w:rsidRPr="00C14657" w:rsidRDefault="00C84A44" w:rsidP="00DB20F6">
            <w:pPr>
              <w:tabs>
                <w:tab w:val="center" w:pos="4153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_Ref146281129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="00557A9E" w:rsidRPr="004C07A5">
              <w:rPr>
                <w:rFonts w:hint="eastAsia"/>
              </w:rPr>
              <w:t>命令行编译运行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6182DD" w14:textId="77777777" w:rsidR="004148E3" w:rsidRPr="00C14657" w:rsidRDefault="00F22FDA" w:rsidP="00C14657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szCs w:val="21"/>
              </w:rPr>
              <w:t>设计性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E618A6" w14:textId="77777777" w:rsidR="004148E3" w:rsidRPr="00C14657" w:rsidRDefault="004148E3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34C7345" w14:textId="77777777" w:rsidR="004148E3" w:rsidRPr="00C14657" w:rsidRDefault="00331E59" w:rsidP="00C14657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rFonts w:hint="eastAsia"/>
                <w:szCs w:val="21"/>
              </w:rPr>
              <w:t>干晓聪</w:t>
            </w:r>
          </w:p>
        </w:tc>
      </w:tr>
      <w:tr w:rsidR="004148E3" w:rsidRPr="00C14657" w14:paraId="3702A68E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65DAB148" w14:textId="77777777" w:rsidR="004148E3" w:rsidRPr="00C14657" w:rsidRDefault="004148E3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1D0115E" w14:textId="77777777" w:rsidR="004148E3" w:rsidRPr="00C14657" w:rsidRDefault="004148E3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76370070" w14:textId="77777777" w:rsidR="004148E3" w:rsidRPr="00C14657" w:rsidRDefault="00C84A44" w:rsidP="00324BB5">
            <w:pPr>
              <w:tabs>
                <w:tab w:val="center" w:pos="4153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_Ref146281944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="00557A9E">
              <w:rPr>
                <w:rFonts w:hint="eastAsia"/>
              </w:rPr>
              <w:t>IDE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718B8DB" w14:textId="77777777" w:rsidR="004148E3" w:rsidRPr="00C14657" w:rsidRDefault="00950C93" w:rsidP="00C14657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szCs w:val="21"/>
              </w:rPr>
              <w:t>设计性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A788040" w14:textId="77777777" w:rsidR="004148E3" w:rsidRPr="00C14657" w:rsidRDefault="004148E3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DCF729" w14:textId="77777777" w:rsidR="004148E3" w:rsidRPr="00C14657" w:rsidRDefault="00E21A9A" w:rsidP="00C14657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rFonts w:hint="eastAsia"/>
                <w:szCs w:val="21"/>
              </w:rPr>
              <w:t>干晓聪</w:t>
            </w:r>
          </w:p>
        </w:tc>
      </w:tr>
      <w:tr w:rsidR="004148E3" w:rsidRPr="00C14657" w14:paraId="63DF5550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7BBC5413" w14:textId="77777777" w:rsidR="004148E3" w:rsidRPr="00C14657" w:rsidRDefault="004148E3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2F2497A" w14:textId="77777777" w:rsidR="004148E3" w:rsidRPr="00C14657" w:rsidRDefault="004148E3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23F98871" w14:textId="77777777" w:rsidR="004148E3" w:rsidRPr="00C14657" w:rsidRDefault="00557A9E" w:rsidP="00CF3BF1">
            <w:pPr>
              <w:tabs>
                <w:tab w:val="center" w:pos="4153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_Ref146300831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Pr="00D74ECD">
              <w:rPr>
                <w:rFonts w:hint="eastAsia"/>
              </w:rPr>
              <w:t>sis01</w:t>
            </w:r>
            <w:r w:rsidRPr="00D74ECD">
              <w:rPr>
                <w:rFonts w:hint="eastAsia"/>
              </w:rPr>
              <w:t>学校信息系统</w:t>
            </w:r>
            <w:r w:rsidRPr="00D74ECD">
              <w:rPr>
                <w:rFonts w:hint="eastAsia"/>
              </w:rPr>
              <w:t>C</w:t>
            </w:r>
            <w:r w:rsidRPr="00D74ECD">
              <w:rPr>
                <w:rFonts w:hint="eastAsia"/>
              </w:rPr>
              <w:t>版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F41698" w14:textId="77777777" w:rsidR="004148E3" w:rsidRPr="00C14657" w:rsidRDefault="00950C93" w:rsidP="00C14657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szCs w:val="21"/>
              </w:rPr>
              <w:t>设计性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1390E5" w14:textId="77777777" w:rsidR="004148E3" w:rsidRPr="00C14657" w:rsidRDefault="004148E3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2AA8C91" w14:textId="77777777" w:rsidR="004148E3" w:rsidRPr="00C14657" w:rsidRDefault="00E21A9A" w:rsidP="00C14657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rFonts w:hint="eastAsia"/>
                <w:szCs w:val="21"/>
              </w:rPr>
              <w:t>干晓聪</w:t>
            </w:r>
          </w:p>
        </w:tc>
      </w:tr>
      <w:tr w:rsidR="00CF3BF1" w:rsidRPr="00C14657" w14:paraId="48652D6D" w14:textId="77777777" w:rsidTr="00D907F3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09D8D894" w14:textId="77777777" w:rsidR="00CF3BF1" w:rsidRPr="00C14657" w:rsidRDefault="00CF3BF1" w:rsidP="00D907F3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EF94935" w14:textId="77777777" w:rsidR="00CF3BF1" w:rsidRPr="00C14657" w:rsidRDefault="00CF3BF1" w:rsidP="00D907F3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1C7A4CE0" w14:textId="77777777" w:rsidR="00CF3BF1" w:rsidRPr="00C14657" w:rsidRDefault="00557A9E" w:rsidP="00CF3BF1">
            <w:pPr>
              <w:tabs>
                <w:tab w:val="center" w:pos="4153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_Ref147684763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Pr="00D74ECD">
              <w:rPr>
                <w:rFonts w:hint="eastAsia"/>
              </w:rPr>
              <w:t>sis01</w:t>
            </w:r>
            <w:r w:rsidRPr="00D74ECD">
              <w:rPr>
                <w:rFonts w:hint="eastAsia"/>
              </w:rPr>
              <w:t>学校信息系统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E3DFF4" w14:textId="77777777" w:rsidR="00CF3BF1" w:rsidRPr="00C14657" w:rsidRDefault="00CF3BF1" w:rsidP="00D907F3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szCs w:val="21"/>
              </w:rPr>
              <w:t>设计性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3135E6C" w14:textId="77777777" w:rsidR="00CF3BF1" w:rsidRPr="00C14657" w:rsidRDefault="00CF3BF1" w:rsidP="00D907F3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91A135B" w14:textId="77777777" w:rsidR="00CF3BF1" w:rsidRPr="00C14657" w:rsidRDefault="00CF3BF1" w:rsidP="00D907F3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rFonts w:hint="eastAsia"/>
                <w:szCs w:val="21"/>
              </w:rPr>
              <w:t>干晓聪</w:t>
            </w:r>
          </w:p>
        </w:tc>
      </w:tr>
      <w:tr w:rsidR="004148E3" w:rsidRPr="00C14657" w14:paraId="40D2F4EA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6C8C7E3E" w14:textId="77777777" w:rsidR="004148E3" w:rsidRPr="00C14657" w:rsidRDefault="004148E3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4D413F2" w14:textId="77777777" w:rsidR="004148E3" w:rsidRPr="00C14657" w:rsidRDefault="004148E3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70E1BD5" w14:textId="77777777" w:rsidR="004148E3" w:rsidRPr="00C14657" w:rsidRDefault="00557A9E" w:rsidP="00145EF3">
            <w:pPr>
              <w:tabs>
                <w:tab w:val="center" w:pos="4153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_Ref147654382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Pr="008C18AF">
              <w:rPr>
                <w:rFonts w:hint="eastAsia"/>
              </w:rPr>
              <w:t>sis02</w:t>
            </w:r>
            <w:r w:rsidRPr="008C18AF">
              <w:rPr>
                <w:rFonts w:hint="eastAsia"/>
              </w:rPr>
              <w:t>封装数据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版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34E89F4" w14:textId="77777777" w:rsidR="004148E3" w:rsidRPr="00C14657" w:rsidRDefault="00950C93" w:rsidP="00C14657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szCs w:val="21"/>
              </w:rPr>
              <w:t>设计性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70F2BBB" w14:textId="77777777" w:rsidR="004148E3" w:rsidRPr="00C14657" w:rsidRDefault="004148E3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C0D99D2" w14:textId="77777777" w:rsidR="004148E3" w:rsidRPr="00C14657" w:rsidRDefault="00E21A9A" w:rsidP="00C14657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rFonts w:hint="eastAsia"/>
                <w:szCs w:val="21"/>
              </w:rPr>
              <w:t>干晓聪</w:t>
            </w:r>
          </w:p>
        </w:tc>
      </w:tr>
      <w:tr w:rsidR="004148E3" w:rsidRPr="00C14657" w14:paraId="13F57356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780A96DC" w14:textId="77777777" w:rsidR="004148E3" w:rsidRPr="00C14657" w:rsidRDefault="004148E3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94A7EAA" w14:textId="77777777" w:rsidR="004148E3" w:rsidRPr="00C14657" w:rsidRDefault="004148E3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49EA2CA1" w14:textId="77777777" w:rsidR="004148E3" w:rsidRPr="00C14657" w:rsidRDefault="00557A9E" w:rsidP="00D219B5">
            <w:pPr>
              <w:tabs>
                <w:tab w:val="center" w:pos="4153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_Ref146304542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Pr="008C18AF">
              <w:rPr>
                <w:rFonts w:hint="eastAsia"/>
              </w:rPr>
              <w:t>sis02</w:t>
            </w:r>
            <w:r w:rsidRPr="008C18AF">
              <w:rPr>
                <w:rFonts w:hint="eastAsia"/>
              </w:rPr>
              <w:t>封装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7BEF368" w14:textId="77777777" w:rsidR="004148E3" w:rsidRPr="00C14657" w:rsidRDefault="00950C93" w:rsidP="00C14657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szCs w:val="21"/>
              </w:rPr>
              <w:t>设计性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38CAB3B" w14:textId="77777777" w:rsidR="004148E3" w:rsidRPr="00C14657" w:rsidRDefault="004148E3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691D718" w14:textId="77777777" w:rsidR="004148E3" w:rsidRPr="00C14657" w:rsidRDefault="00E21A9A" w:rsidP="00C14657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rFonts w:hint="eastAsia"/>
                <w:szCs w:val="21"/>
              </w:rPr>
              <w:t>干晓聪</w:t>
            </w:r>
          </w:p>
        </w:tc>
      </w:tr>
      <w:tr w:rsidR="00557A9E" w:rsidRPr="00C14657" w14:paraId="47B48A59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4A5665E3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F8F7F6B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6F18106C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_Ref146300917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Pr="008C18AF">
              <w:rPr>
                <w:rFonts w:hint="eastAsia"/>
              </w:rPr>
              <w:t>sis03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用文件</w:t>
            </w:r>
            <w:r w:rsidRPr="008C18AF">
              <w:rPr>
                <w:rFonts w:hint="eastAsia"/>
              </w:rPr>
              <w:t>封装函数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版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93AF673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szCs w:val="21"/>
              </w:rPr>
              <w:t>设计性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60D4CF4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74E08CE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rFonts w:hint="eastAsia"/>
                <w:szCs w:val="21"/>
              </w:rPr>
              <w:t>干晓聪</w:t>
            </w:r>
          </w:p>
        </w:tc>
      </w:tr>
      <w:tr w:rsidR="00557A9E" w:rsidRPr="00C14657" w14:paraId="2B384AE2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742C450E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1622A49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0DFD2AA2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_Ref146304659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Pr="008C18AF">
              <w:rPr>
                <w:rFonts w:hint="eastAsia"/>
              </w:rPr>
              <w:t>sis03</w:t>
            </w:r>
            <w:r w:rsidRPr="008C18AF">
              <w:rPr>
                <w:rFonts w:hint="eastAsia"/>
              </w:rPr>
              <w:t>封装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5942D9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szCs w:val="21"/>
              </w:rPr>
              <w:t>设计性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6648F0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208EB52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rFonts w:hint="eastAsia"/>
                <w:szCs w:val="21"/>
              </w:rPr>
              <w:t>干晓聪</w:t>
            </w:r>
          </w:p>
        </w:tc>
      </w:tr>
      <w:tr w:rsidR="00557A9E" w:rsidRPr="00C14657" w14:paraId="790314E1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299D8C62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C1F52A3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78B1F22E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_Ref147665523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Pr="008C18AF">
              <w:rPr>
                <w:rFonts w:hint="eastAsia"/>
              </w:rPr>
              <w:t>sis03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用结构体</w:t>
            </w:r>
            <w:r w:rsidRPr="008C18AF">
              <w:rPr>
                <w:rFonts w:hint="eastAsia"/>
              </w:rPr>
              <w:t>封装函数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版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DA4CD0A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szCs w:val="21"/>
              </w:rPr>
              <w:t>设计性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65ADC11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6B92D13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rFonts w:hint="eastAsia"/>
                <w:szCs w:val="21"/>
              </w:rPr>
              <w:t>干晓聪</w:t>
            </w:r>
          </w:p>
        </w:tc>
      </w:tr>
      <w:tr w:rsidR="00557A9E" w:rsidRPr="00C14657" w14:paraId="4A482E9C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0644F9EC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F3481B7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611F0D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_Ref147682925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Pr="008C18AF">
              <w:rPr>
                <w:rFonts w:hint="eastAsia"/>
              </w:rPr>
              <w:t>sis0</w:t>
            </w:r>
            <w:r>
              <w:rPr>
                <w:rFonts w:hint="eastAsia"/>
              </w:rPr>
              <w:t>4</w:t>
            </w:r>
            <w:r w:rsidRPr="008C18AF">
              <w:rPr>
                <w:rFonts w:hint="eastAsia"/>
              </w:rPr>
              <w:t>封装</w:t>
            </w:r>
            <w:r>
              <w:rPr>
                <w:rFonts w:hint="eastAsia"/>
              </w:rPr>
              <w:t>成员方法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F0F9D4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szCs w:val="21"/>
              </w:rPr>
              <w:t>设计性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AD3E7D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4320A5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rFonts w:hint="eastAsia"/>
                <w:szCs w:val="21"/>
              </w:rPr>
              <w:t>干晓聪</w:t>
            </w:r>
          </w:p>
        </w:tc>
      </w:tr>
      <w:tr w:rsidR="00557A9E" w:rsidRPr="00C14657" w14:paraId="6A9D891E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4E30FA40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7FD5273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5C50E084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_Ref147683149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Pr="008C18AF">
              <w:rPr>
                <w:rFonts w:hint="eastAsia"/>
              </w:rPr>
              <w:t>sis0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构造函数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5C20085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szCs w:val="21"/>
              </w:rPr>
              <w:t>设计性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E9ABC9E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142CC1F" w14:textId="77777777" w:rsidR="00557A9E" w:rsidRPr="00C14657" w:rsidRDefault="00557A9E" w:rsidP="00C441A2">
            <w:pPr>
              <w:tabs>
                <w:tab w:val="center" w:pos="4153"/>
              </w:tabs>
              <w:rPr>
                <w:szCs w:val="21"/>
              </w:rPr>
            </w:pPr>
            <w:r w:rsidRPr="00C14657">
              <w:rPr>
                <w:rFonts w:hint="eastAsia"/>
                <w:szCs w:val="21"/>
              </w:rPr>
              <w:t>干晓聪</w:t>
            </w:r>
          </w:p>
        </w:tc>
      </w:tr>
      <w:tr w:rsidR="00557A9E" w:rsidRPr="00C14657" w14:paraId="177B474B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38A22528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F784087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03506273" w14:textId="77777777" w:rsidR="00557A9E" w:rsidRPr="00C14657" w:rsidRDefault="00557A9E" w:rsidP="00C14657">
            <w:pPr>
              <w:tabs>
                <w:tab w:val="center" w:pos="4153"/>
              </w:tabs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DDD7C5E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4F8EA87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C4A3FB9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</w:tr>
      <w:tr w:rsidR="00557A9E" w:rsidRPr="00C14657" w14:paraId="663637F2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6F6ACCBA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F3CFC85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11B06B63" w14:textId="77777777" w:rsidR="00557A9E" w:rsidRPr="00C14657" w:rsidRDefault="00557A9E" w:rsidP="00C14657">
            <w:pPr>
              <w:tabs>
                <w:tab w:val="center" w:pos="4153"/>
              </w:tabs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8146C30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2874243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A05A922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</w:tr>
      <w:tr w:rsidR="00557A9E" w:rsidRPr="00C14657" w14:paraId="482735E9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490D3167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A2D2B3D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51E08F70" w14:textId="77777777" w:rsidR="00557A9E" w:rsidRPr="00C14657" w:rsidRDefault="00557A9E" w:rsidP="00C14657">
            <w:pPr>
              <w:tabs>
                <w:tab w:val="center" w:pos="4153"/>
              </w:tabs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EEB9215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E4FF3AB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C4397E5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</w:tr>
      <w:tr w:rsidR="00557A9E" w:rsidRPr="00C14657" w14:paraId="6E4A463B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234C0017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5AC4108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2C479F1B" w14:textId="77777777" w:rsidR="00557A9E" w:rsidRPr="00C14657" w:rsidRDefault="00557A9E" w:rsidP="00C14657">
            <w:pPr>
              <w:tabs>
                <w:tab w:val="center" w:pos="4153"/>
              </w:tabs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2AFA86C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7DD1A5E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849478A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</w:tr>
      <w:tr w:rsidR="00557A9E" w:rsidRPr="00C14657" w14:paraId="490167CB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3275421E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77635F7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6D011FFE" w14:textId="77777777" w:rsidR="00557A9E" w:rsidRPr="00C14657" w:rsidRDefault="00557A9E" w:rsidP="00C14657">
            <w:pPr>
              <w:tabs>
                <w:tab w:val="center" w:pos="4153"/>
              </w:tabs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F353641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76F3382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17B82D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</w:tr>
      <w:tr w:rsidR="00557A9E" w:rsidRPr="00C14657" w14:paraId="39D189F5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55F7C198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CCABECF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2906D5D4" w14:textId="77777777" w:rsidR="00557A9E" w:rsidRPr="00C14657" w:rsidRDefault="00557A9E" w:rsidP="00C14657">
            <w:pPr>
              <w:tabs>
                <w:tab w:val="center" w:pos="4153"/>
              </w:tabs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45FC90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5F6CBEC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7F9EBA3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</w:tr>
      <w:tr w:rsidR="00557A9E" w:rsidRPr="00C14657" w14:paraId="1B6AD065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36A64942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45526DF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71C0EDD5" w14:textId="77777777" w:rsidR="00557A9E" w:rsidRPr="00C14657" w:rsidRDefault="00557A9E" w:rsidP="00C14657">
            <w:pPr>
              <w:tabs>
                <w:tab w:val="center" w:pos="4153"/>
              </w:tabs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17106C2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81CF60D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A1825B1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</w:tr>
      <w:tr w:rsidR="00557A9E" w:rsidRPr="00C14657" w14:paraId="7E41877E" w14:textId="77777777" w:rsidTr="00C14657">
        <w:trPr>
          <w:trHeight w:hRule="exact" w:val="624"/>
        </w:trPr>
        <w:tc>
          <w:tcPr>
            <w:tcW w:w="648" w:type="dxa"/>
            <w:shd w:val="clear" w:color="auto" w:fill="auto"/>
            <w:vAlign w:val="center"/>
          </w:tcPr>
          <w:p w14:paraId="6BC9650A" w14:textId="77777777" w:rsidR="00557A9E" w:rsidRPr="00C14657" w:rsidRDefault="00557A9E" w:rsidP="00C14657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836333C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42584F5A" w14:textId="77777777" w:rsidR="00557A9E" w:rsidRPr="00C14657" w:rsidRDefault="00557A9E" w:rsidP="00C14657">
            <w:pPr>
              <w:tabs>
                <w:tab w:val="center" w:pos="4153"/>
              </w:tabs>
              <w:rPr>
                <w:rFonts w:hint="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0E8FF45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595D029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F5F836C" w14:textId="77777777" w:rsidR="00557A9E" w:rsidRPr="00C14657" w:rsidRDefault="00557A9E" w:rsidP="00C14657">
            <w:pPr>
              <w:tabs>
                <w:tab w:val="center" w:pos="4153"/>
              </w:tabs>
              <w:rPr>
                <w:szCs w:val="21"/>
              </w:rPr>
            </w:pPr>
          </w:p>
        </w:tc>
      </w:tr>
    </w:tbl>
    <w:p w14:paraId="32F7F4FF" w14:textId="77777777" w:rsidR="004C07A5" w:rsidRPr="004C07A5" w:rsidRDefault="004C07A5" w:rsidP="00AF698C">
      <w:pPr>
        <w:pStyle w:val="1"/>
        <w:rPr>
          <w:rFonts w:hint="eastAsia"/>
        </w:rPr>
      </w:pPr>
      <w:bookmarkStart w:id="4" w:name="_Ref146281129"/>
      <w:r w:rsidRPr="004C07A5">
        <w:rPr>
          <w:rFonts w:hint="eastAsia"/>
        </w:rPr>
        <w:lastRenderedPageBreak/>
        <w:t>命令行编译运行</w:t>
      </w:r>
      <w:bookmarkEnd w:id="4"/>
    </w:p>
    <w:p w14:paraId="6D7E96CD" w14:textId="77777777" w:rsidR="004148E3" w:rsidRPr="000E4AF4" w:rsidRDefault="004148E3" w:rsidP="004148E3">
      <w:pPr>
        <w:rPr>
          <w:szCs w:val="21"/>
        </w:rPr>
      </w:pPr>
      <w:r w:rsidRPr="000E4AF4">
        <w:rPr>
          <w:szCs w:val="21"/>
        </w:rPr>
        <w:t>*</w:t>
      </w:r>
      <w:r w:rsidRPr="000E4AF4">
        <w:rPr>
          <w:szCs w:val="21"/>
        </w:rPr>
        <w:t>实验项目类型：演示性、验证性、综合性、设计性实验。</w:t>
      </w:r>
    </w:p>
    <w:p w14:paraId="2C6C3135" w14:textId="77777777" w:rsidR="004148E3" w:rsidRPr="000E4AF4" w:rsidRDefault="004148E3" w:rsidP="004148E3">
      <w:pPr>
        <w:rPr>
          <w:szCs w:val="21"/>
        </w:rPr>
      </w:pPr>
      <w:r w:rsidRPr="000E4AF4">
        <w:rPr>
          <w:szCs w:val="21"/>
        </w:rPr>
        <w:t>*</w:t>
      </w:r>
      <w:r w:rsidRPr="000E4AF4">
        <w:rPr>
          <w:szCs w:val="21"/>
        </w:rPr>
        <w:t>此表由学生按顺序填写。</w:t>
      </w:r>
    </w:p>
    <w:p w14:paraId="4DA8861C" w14:textId="77777777" w:rsidR="007B7D37" w:rsidRPr="000E4AF4" w:rsidRDefault="007B7D37" w:rsidP="005C1F31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课程名称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C07A5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0B7BBF" w:rsidRPr="00ED0B01">
        <w:rPr>
          <w:sz w:val="28"/>
          <w:szCs w:val="28"/>
        </w:rPr>
        <w:fldChar w:fldCharType="begin"/>
      </w:r>
      <w:r w:rsidR="000B7BBF" w:rsidRPr="00ED0B01">
        <w:rPr>
          <w:sz w:val="28"/>
          <w:szCs w:val="28"/>
        </w:rPr>
        <w:instrText xml:space="preserve"> REF  </w:instrText>
      </w:r>
      <w:r w:rsidR="000B7BBF" w:rsidRPr="00ED0B01">
        <w:rPr>
          <w:sz w:val="28"/>
          <w:szCs w:val="28"/>
        </w:rPr>
        <w:instrText>课程名称</w:instrText>
      </w:r>
      <w:r w:rsidR="000B7BBF" w:rsidRPr="00ED0B01">
        <w:rPr>
          <w:sz w:val="28"/>
          <w:szCs w:val="28"/>
        </w:rPr>
        <w:instrText xml:space="preserve"> \h  \* MERGEFORMAT </w:instrText>
      </w:r>
      <w:r w:rsidR="000B7BBF" w:rsidRPr="00ED0B01">
        <w:rPr>
          <w:sz w:val="28"/>
          <w:szCs w:val="28"/>
        </w:rPr>
      </w:r>
      <w:r w:rsidR="000B7BBF" w:rsidRPr="00ED0B01">
        <w:rPr>
          <w:sz w:val="28"/>
          <w:szCs w:val="28"/>
        </w:rPr>
        <w:fldChar w:fldCharType="separate"/>
      </w:r>
      <w:r w:rsidR="00557A9E" w:rsidRPr="00557A9E">
        <w:rPr>
          <w:rFonts w:hint="eastAsia"/>
          <w:sz w:val="28"/>
          <w:szCs w:val="28"/>
        </w:rPr>
        <w:t>面向对象程序设计</w:t>
      </w:r>
      <w:r w:rsidR="00557A9E" w:rsidRPr="00557A9E">
        <w:rPr>
          <w:rFonts w:hint="eastAsia"/>
          <w:sz w:val="28"/>
          <w:szCs w:val="28"/>
        </w:rPr>
        <w:t>/Java</w:t>
      </w:r>
      <w:r w:rsidR="00557A9E" w:rsidRPr="00557A9E">
        <w:rPr>
          <w:rFonts w:hint="eastAsia"/>
          <w:sz w:val="28"/>
          <w:szCs w:val="28"/>
        </w:rPr>
        <w:t>语言</w:t>
      </w:r>
      <w:r w:rsidR="000B7BBF" w:rsidRPr="00ED0B01">
        <w:rPr>
          <w:sz w:val="28"/>
          <w:szCs w:val="28"/>
        </w:rPr>
        <w:fldChar w:fldCharType="end"/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C07A5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0E4AF4">
        <w:rPr>
          <w:rFonts w:eastAsia="楷体_GB2312"/>
          <w:sz w:val="28"/>
          <w:szCs w:val="28"/>
        </w:rPr>
        <w:t>成绩评定</w:t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</w:p>
    <w:p w14:paraId="552DC16E" w14:textId="77777777" w:rsidR="007B7D37" w:rsidRPr="000E4AF4" w:rsidRDefault="007B7D37" w:rsidP="000A3E97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实验项目名称</w:t>
      </w:r>
      <w:r w:rsidRPr="000F2EED">
        <w:rPr>
          <w:rFonts w:eastAsia="楷体_GB2312" w:hint="eastAsia"/>
          <w:sz w:val="28"/>
          <w:szCs w:val="28"/>
          <w:u w:val="single"/>
        </w:rPr>
        <w:t xml:space="preserve"> </w:t>
      </w:r>
      <w:r w:rsidR="004C07A5">
        <w:rPr>
          <w:rFonts w:eastAsia="楷体_GB2312" w:hint="eastAsia"/>
          <w:sz w:val="28"/>
          <w:szCs w:val="28"/>
          <w:u w:val="single"/>
        </w:rPr>
        <w:t xml:space="preserve">  </w:t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AF698C">
        <w:rPr>
          <w:rFonts w:ascii="楷体_GB2312" w:eastAsia="楷体_GB2312"/>
          <w:sz w:val="28"/>
          <w:szCs w:val="28"/>
          <w:u w:val="single"/>
        </w:rPr>
        <w:fldChar w:fldCharType="begin"/>
      </w:r>
      <w:r w:rsidR="00AF698C">
        <w:rPr>
          <w:rFonts w:ascii="楷体_GB2312" w:eastAsia="楷体_GB2312"/>
          <w:sz w:val="28"/>
          <w:szCs w:val="28"/>
          <w:u w:val="single"/>
        </w:rPr>
        <w:instrText xml:space="preserve"> REF  _Ref146281129  \* MERGEFORMAT </w:instrText>
      </w:r>
      <w:r w:rsidR="00AF698C">
        <w:rPr>
          <w:rFonts w:ascii="楷体_GB2312" w:eastAsia="楷体_GB2312"/>
          <w:sz w:val="28"/>
          <w:szCs w:val="28"/>
          <w:u w:val="single"/>
        </w:rPr>
        <w:fldChar w:fldCharType="separate"/>
      </w:r>
      <w:r w:rsidR="00557A9E" w:rsidRPr="004C07A5">
        <w:rPr>
          <w:rFonts w:hint="eastAsia"/>
        </w:rPr>
        <w:t>命令行编译运行</w:t>
      </w:r>
      <w:r w:rsidR="00AF698C">
        <w:rPr>
          <w:rFonts w:ascii="楷体_GB2312" w:eastAsia="楷体_GB2312"/>
          <w:sz w:val="28"/>
          <w:szCs w:val="28"/>
          <w:u w:val="single"/>
        </w:rPr>
        <w:fldChar w:fldCharType="end"/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C07A5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指导教师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  <w:r w:rsidR="004C07A5">
        <w:rPr>
          <w:rFonts w:eastAsia="楷体_GB2312" w:hint="eastAsia"/>
          <w:sz w:val="28"/>
          <w:szCs w:val="28"/>
          <w:u w:val="single"/>
        </w:rPr>
        <w:t xml:space="preserve">  </w:t>
      </w:r>
      <w:r w:rsidR="007E350B">
        <w:rPr>
          <w:rFonts w:eastAsia="楷体_GB2312" w:hint="eastAsia"/>
          <w:sz w:val="28"/>
          <w:szCs w:val="28"/>
          <w:u w:val="single"/>
        </w:rPr>
        <w:t>干晓聪</w:t>
      </w:r>
      <w:r w:rsidR="004C07A5">
        <w:rPr>
          <w:rFonts w:eastAsia="楷体_GB2312" w:hint="eastAsia"/>
          <w:sz w:val="28"/>
          <w:szCs w:val="28"/>
          <w:u w:val="single"/>
        </w:rPr>
        <w:t xml:space="preserve">  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</w:p>
    <w:p w14:paraId="576269F5" w14:textId="77777777" w:rsidR="007B7D37" w:rsidRPr="000E4AF4" w:rsidRDefault="007B7D37" w:rsidP="005C1F3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实验项目编号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实验项目类型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>设计</w:t>
      </w:r>
      <w:r w:rsidR="00CF426D">
        <w:rPr>
          <w:rFonts w:eastAsia="楷体_GB2312" w:hint="eastAsia"/>
          <w:sz w:val="28"/>
          <w:szCs w:val="28"/>
          <w:u w:val="single"/>
        </w:rPr>
        <w:t>性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实验地点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>数学系机房</w:t>
      </w:r>
      <w:r w:rsidRPr="000E4AF4">
        <w:rPr>
          <w:rFonts w:eastAsia="楷体_GB2312"/>
          <w:sz w:val="28"/>
          <w:szCs w:val="28"/>
          <w:u w:val="single"/>
        </w:rPr>
        <w:t xml:space="preserve">        </w:t>
      </w:r>
    </w:p>
    <w:p w14:paraId="7587C367" w14:textId="77777777" w:rsidR="007B7D37" w:rsidRPr="000E4AF4" w:rsidRDefault="007B7D37" w:rsidP="005C1F3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学生姓名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 w:hint="eastAsia"/>
          <w:sz w:val="28"/>
          <w:szCs w:val="28"/>
          <w:u w:val="single"/>
        </w:rPr>
        <w:t xml:space="preserve">  </w:t>
      </w:r>
      <w:r w:rsidR="003B79F1" w:rsidRPr="00222C72">
        <w:rPr>
          <w:rFonts w:eastAsia="楷体_GB2312"/>
          <w:sz w:val="28"/>
          <w:szCs w:val="28"/>
          <w:u w:val="single"/>
        </w:rPr>
        <w:fldChar w:fldCharType="begin"/>
      </w:r>
      <w:r w:rsidR="003B79F1"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="003B79F1" w:rsidRPr="00222C72">
        <w:rPr>
          <w:rFonts w:eastAsia="楷体_GB2312" w:hint="eastAsia"/>
          <w:sz w:val="28"/>
          <w:szCs w:val="28"/>
          <w:u w:val="single"/>
        </w:rPr>
        <w:instrText xml:space="preserve">REF </w:instrText>
      </w:r>
      <w:r w:rsidR="003B79F1" w:rsidRPr="00222C72">
        <w:rPr>
          <w:rFonts w:eastAsia="楷体_GB2312" w:hint="eastAsia"/>
          <w:sz w:val="28"/>
          <w:szCs w:val="28"/>
          <w:u w:val="single"/>
        </w:rPr>
        <w:instrText>姓名</w:instrText>
      </w:r>
      <w:r w:rsidR="003B79F1"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="000E4AF4" w:rsidRPr="00222C72">
        <w:rPr>
          <w:rFonts w:eastAsia="楷体_GB2312"/>
          <w:sz w:val="28"/>
          <w:szCs w:val="28"/>
          <w:u w:val="single"/>
        </w:rPr>
        <w:instrText xml:space="preserve"> \* MERGEFORMAT </w:instrText>
      </w:r>
      <w:r w:rsidR="003B79F1" w:rsidRPr="00222C7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557A9E">
        <w:rPr>
          <w:rFonts w:hint="eastAsia"/>
          <w:sz w:val="24"/>
          <w:u w:val="single"/>
        </w:rPr>
        <w:t>xx</w:t>
      </w:r>
      <w:r w:rsidR="003B79F1"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</w:t>
      </w:r>
      <w:r w:rsidRPr="000E4AF4">
        <w:rPr>
          <w:rFonts w:eastAsia="楷体_GB2312"/>
          <w:sz w:val="28"/>
          <w:szCs w:val="28"/>
        </w:rPr>
        <w:t>学号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222C72">
        <w:rPr>
          <w:rFonts w:eastAsia="楷体_GB2312"/>
          <w:sz w:val="28"/>
          <w:szCs w:val="28"/>
          <w:u w:val="single"/>
        </w:rPr>
        <w:t xml:space="preserve"> </w:t>
      </w:r>
      <w:r w:rsidR="003B79F1" w:rsidRPr="00222C72">
        <w:rPr>
          <w:rFonts w:eastAsia="楷体_GB2312"/>
          <w:sz w:val="28"/>
          <w:szCs w:val="28"/>
          <w:u w:val="single"/>
        </w:rPr>
        <w:fldChar w:fldCharType="begin"/>
      </w:r>
      <w:r w:rsidR="003B79F1" w:rsidRPr="00222C72">
        <w:rPr>
          <w:rFonts w:eastAsia="楷体_GB2312"/>
          <w:sz w:val="28"/>
          <w:szCs w:val="28"/>
          <w:u w:val="single"/>
        </w:rPr>
        <w:instrText xml:space="preserve"> REF </w:instrText>
      </w:r>
      <w:r w:rsidR="003B79F1" w:rsidRPr="00222C72">
        <w:rPr>
          <w:rFonts w:eastAsia="楷体_GB2312"/>
          <w:sz w:val="28"/>
          <w:szCs w:val="28"/>
          <w:u w:val="single"/>
        </w:rPr>
        <w:instrText>学号</w:instrText>
      </w:r>
      <w:r w:rsidR="003B79F1"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="000E4AF4" w:rsidRPr="00222C72">
        <w:rPr>
          <w:rFonts w:eastAsia="楷体_GB2312"/>
          <w:sz w:val="28"/>
          <w:szCs w:val="28"/>
          <w:u w:val="single"/>
        </w:rPr>
        <w:instrText xml:space="preserve"> \* MERGEFORMAT </w:instrText>
      </w:r>
      <w:r w:rsidR="003B79F1" w:rsidRPr="00222C72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 w:rsidRPr="00557A9E">
        <w:rPr>
          <w:rFonts w:hint="eastAsia"/>
          <w:sz w:val="24"/>
          <w:u w:val="single"/>
        </w:rPr>
        <w:t>yy</w:t>
      </w:r>
      <w:proofErr w:type="spellEnd"/>
      <w:r w:rsidR="003B79F1"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         </w:t>
      </w:r>
    </w:p>
    <w:p w14:paraId="746039BB" w14:textId="77777777" w:rsidR="007B7D37" w:rsidRPr="000E4AF4" w:rsidRDefault="007B7D37" w:rsidP="005C1F31">
      <w:pPr>
        <w:numPr>
          <w:ins w:id="5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学院</w:t>
      </w:r>
      <w:r w:rsidRPr="000E4AF4">
        <w:rPr>
          <w:rFonts w:eastAsia="楷体_GB2312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>信息学院</w:t>
      </w:r>
      <w:r w:rsidRPr="000E4AF4">
        <w:rPr>
          <w:rFonts w:eastAsia="楷体_GB2312"/>
          <w:sz w:val="28"/>
          <w:szCs w:val="28"/>
          <w:u w:val="single"/>
        </w:rPr>
        <w:t xml:space="preserve">     </w:t>
      </w:r>
      <w:r w:rsidRPr="000E4AF4">
        <w:rPr>
          <w:rFonts w:eastAsia="楷体_GB2312"/>
          <w:sz w:val="28"/>
          <w:szCs w:val="28"/>
        </w:rPr>
        <w:t>系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 w:hint="eastAsia"/>
          <w:sz w:val="28"/>
          <w:szCs w:val="28"/>
          <w:u w:val="single"/>
        </w:rPr>
        <w:t>数学系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/>
          <w:sz w:val="28"/>
          <w:szCs w:val="28"/>
        </w:rPr>
        <w:t>专业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="005D1266" w:rsidRPr="005D1266">
        <w:rPr>
          <w:rFonts w:eastAsia="楷体_GB2312"/>
          <w:sz w:val="28"/>
          <w:szCs w:val="28"/>
          <w:u w:val="single"/>
        </w:rPr>
        <w:fldChar w:fldCharType="begin"/>
      </w:r>
      <w:r w:rsidR="005D1266" w:rsidRPr="005D1266">
        <w:rPr>
          <w:rFonts w:eastAsia="楷体_GB2312"/>
          <w:sz w:val="28"/>
          <w:szCs w:val="28"/>
          <w:u w:val="single"/>
        </w:rPr>
        <w:instrText xml:space="preserve"> REF </w:instrText>
      </w:r>
      <w:r w:rsidR="005D1266" w:rsidRPr="005D1266">
        <w:rPr>
          <w:rFonts w:eastAsia="楷体_GB2312"/>
          <w:sz w:val="28"/>
          <w:szCs w:val="28"/>
          <w:u w:val="single"/>
        </w:rPr>
        <w:instrText>专业</w:instrText>
      </w:r>
      <w:r w:rsidR="005D1266" w:rsidRPr="005D1266">
        <w:rPr>
          <w:rFonts w:eastAsia="楷体_GB2312"/>
          <w:sz w:val="28"/>
          <w:szCs w:val="28"/>
          <w:u w:val="single"/>
        </w:rPr>
        <w:instrText xml:space="preserve"> </w:instrText>
      </w:r>
      <w:r w:rsidR="005D1266" w:rsidRPr="005D1266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>
        <w:rPr>
          <w:rFonts w:hint="eastAsia"/>
          <w:sz w:val="24"/>
        </w:rPr>
        <w:t>zz</w:t>
      </w:r>
      <w:proofErr w:type="spellEnd"/>
      <w:r w:rsidR="005D1266" w:rsidRPr="005D1266">
        <w:rPr>
          <w:rFonts w:eastAsia="楷体_GB2312"/>
          <w:sz w:val="28"/>
          <w:szCs w:val="28"/>
          <w:u w:val="single"/>
        </w:rPr>
        <w:fldChar w:fldCharType="end"/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  <w:r w:rsidRPr="000E4AF4">
        <w:rPr>
          <w:rFonts w:eastAsia="楷体_GB2312"/>
          <w:sz w:val="28"/>
          <w:szCs w:val="28"/>
        </w:rPr>
        <w:t xml:space="preserve">  </w:t>
      </w:r>
    </w:p>
    <w:p w14:paraId="2A93A9C1" w14:textId="77777777" w:rsidR="007B7D37" w:rsidRPr="000E4AF4" w:rsidRDefault="007B7D37" w:rsidP="005C1F31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bookmarkStart w:id="6" w:name="实验时间"/>
      <w:r w:rsidRPr="000E4AF4">
        <w:rPr>
          <w:rFonts w:eastAsia="楷体_GB2312"/>
          <w:sz w:val="28"/>
          <w:szCs w:val="28"/>
        </w:rPr>
        <w:t>实验时间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="008D3F8C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年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</w:rPr>
        <w:t>月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日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</w:rPr>
        <w:t>午～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月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</w:rPr>
        <w:t>日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</w:rPr>
        <w:t>午</w:t>
      </w:r>
      <w:r w:rsidRPr="000E4AF4">
        <w:rPr>
          <w:rFonts w:eastAsia="楷体_GB2312"/>
          <w:sz w:val="28"/>
          <w:szCs w:val="28"/>
        </w:rPr>
        <w:t xml:space="preserve"> </w:t>
      </w:r>
      <w:r w:rsidRPr="000E4AF4">
        <w:rPr>
          <w:rFonts w:eastAsia="楷体_GB2312"/>
          <w:sz w:val="28"/>
          <w:szCs w:val="28"/>
        </w:rPr>
        <w:t>温度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</w:rPr>
        <w:t>℃</w:t>
      </w:r>
      <w:r w:rsidRPr="000E4AF4">
        <w:rPr>
          <w:rFonts w:eastAsia="楷体_GB2312"/>
          <w:sz w:val="28"/>
          <w:szCs w:val="28"/>
        </w:rPr>
        <w:t>湿度</w:t>
      </w:r>
      <w:r w:rsidRPr="000E4AF4">
        <w:rPr>
          <w:rFonts w:eastAsia="楷体_GB2312"/>
          <w:sz w:val="28"/>
          <w:szCs w:val="28"/>
          <w:u w:val="single"/>
        </w:rPr>
        <w:t xml:space="preserve">   </w:t>
      </w:r>
      <w:bookmarkEnd w:id="6"/>
    </w:p>
    <w:p w14:paraId="7DE41D76" w14:textId="77777777" w:rsidR="00DD597A" w:rsidRPr="000E4AF4" w:rsidRDefault="00DD597A" w:rsidP="005C1F31">
      <w:pPr>
        <w:spacing w:line="420" w:lineRule="exact"/>
        <w:rPr>
          <w:rFonts w:eastAsia="楷体_GB2312" w:hint="eastAsia"/>
          <w:sz w:val="28"/>
          <w:szCs w:val="28"/>
        </w:rPr>
      </w:pPr>
    </w:p>
    <w:p w14:paraId="334B3B98" w14:textId="77777777" w:rsidR="0088408A" w:rsidRPr="000E4AF4" w:rsidRDefault="0088408A" w:rsidP="005C1F31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一、实验目的</w:t>
      </w:r>
    </w:p>
    <w:p w14:paraId="6839F648" w14:textId="77777777" w:rsidR="005632BA" w:rsidRPr="000E4AF4" w:rsidRDefault="00496943" w:rsidP="005632BA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</w:t>
      </w:r>
      <w:r w:rsidR="000445B8"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、手工使用</w:t>
      </w:r>
      <w:r w:rsidR="00E1363A">
        <w:rPr>
          <w:rFonts w:hint="eastAsia"/>
          <w:sz w:val="28"/>
          <w:szCs w:val="28"/>
        </w:rPr>
        <w:t>编译器</w:t>
      </w:r>
    </w:p>
    <w:p w14:paraId="12AA0D9D" w14:textId="77777777" w:rsidR="009E0940" w:rsidRPr="000E4AF4" w:rsidRDefault="009E0940" w:rsidP="005C1F31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20D8F144" w14:textId="77777777" w:rsidR="00871A90" w:rsidRPr="000E4AF4" w:rsidRDefault="00871A90" w:rsidP="00871A9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二、实验环境</w:t>
      </w:r>
    </w:p>
    <w:p w14:paraId="3DAC7E24" w14:textId="77777777" w:rsidR="00871A90" w:rsidRPr="000E4AF4" w:rsidRDefault="00871A90" w:rsidP="00871A9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计算机：</w:t>
      </w:r>
      <w:r w:rsidRPr="000E4AF4">
        <w:rPr>
          <w:rFonts w:hint="eastAsia"/>
          <w:sz w:val="28"/>
          <w:szCs w:val="28"/>
        </w:rPr>
        <w:t>PC</w:t>
      </w:r>
      <w:r w:rsidR="00514079">
        <w:rPr>
          <w:rFonts w:hint="eastAsia"/>
          <w:sz w:val="28"/>
          <w:szCs w:val="28"/>
        </w:rPr>
        <w:t xml:space="preserve"> </w:t>
      </w:r>
      <w:r w:rsidRPr="000E4AF4">
        <w:rPr>
          <w:rFonts w:hint="eastAsia"/>
          <w:sz w:val="28"/>
          <w:szCs w:val="28"/>
        </w:rPr>
        <w:t>X</w:t>
      </w:r>
      <w:r w:rsidR="004B22DF">
        <w:rPr>
          <w:rFonts w:hint="eastAsia"/>
          <w:sz w:val="28"/>
          <w:szCs w:val="28"/>
        </w:rPr>
        <w:t>64 / PC X</w:t>
      </w:r>
      <w:r w:rsidRPr="000E4AF4">
        <w:rPr>
          <w:rFonts w:hint="eastAsia"/>
          <w:sz w:val="28"/>
          <w:szCs w:val="28"/>
        </w:rPr>
        <w:t>86</w:t>
      </w:r>
    </w:p>
    <w:p w14:paraId="1D700D03" w14:textId="77777777" w:rsidR="00871A90" w:rsidRPr="000E4AF4" w:rsidRDefault="00871A90" w:rsidP="00871A9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操作系统：</w:t>
      </w:r>
      <w:r w:rsidRPr="000E4AF4">
        <w:rPr>
          <w:sz w:val="28"/>
          <w:szCs w:val="28"/>
        </w:rPr>
        <w:t>W</w:t>
      </w:r>
      <w:r w:rsidRPr="000E4AF4">
        <w:rPr>
          <w:rFonts w:hint="eastAsia"/>
          <w:sz w:val="28"/>
          <w:szCs w:val="28"/>
        </w:rPr>
        <w:t>indows / Linux / MacOS</w:t>
      </w:r>
    </w:p>
    <w:p w14:paraId="6EAFEF13" w14:textId="77777777" w:rsidR="00871A90" w:rsidRPr="000E4AF4" w:rsidRDefault="00E1363A" w:rsidP="00871A9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 / Python / C++</w:t>
      </w:r>
    </w:p>
    <w:p w14:paraId="6E739493" w14:textId="77777777" w:rsidR="00871A90" w:rsidRPr="000E4AF4" w:rsidRDefault="00871A90" w:rsidP="00871A9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IDE</w:t>
      </w:r>
      <w:r w:rsidRPr="000E4AF4">
        <w:rPr>
          <w:rFonts w:hint="eastAsia"/>
          <w:sz w:val="28"/>
          <w:szCs w:val="28"/>
        </w:rPr>
        <w:t>：</w:t>
      </w:r>
      <w:r w:rsidRPr="000E4AF4">
        <w:rPr>
          <w:rFonts w:hint="eastAsia"/>
          <w:sz w:val="28"/>
          <w:szCs w:val="28"/>
        </w:rPr>
        <w:t>Eclipse</w:t>
      </w:r>
      <w:r w:rsidR="00710E9A">
        <w:rPr>
          <w:rFonts w:hint="eastAsia"/>
          <w:sz w:val="28"/>
          <w:szCs w:val="28"/>
        </w:rPr>
        <w:t xml:space="preserve"> / </w:t>
      </w:r>
      <w:r w:rsidR="00710E9A" w:rsidRPr="00710E9A">
        <w:rPr>
          <w:sz w:val="28"/>
          <w:szCs w:val="28"/>
        </w:rPr>
        <w:t>Visual Studio Code</w:t>
      </w:r>
      <w:r w:rsidR="00710E9A">
        <w:rPr>
          <w:rFonts w:hint="eastAsia"/>
          <w:sz w:val="28"/>
          <w:szCs w:val="28"/>
        </w:rPr>
        <w:t xml:space="preserve"> / </w:t>
      </w:r>
      <w:r w:rsidR="00710E9A" w:rsidRPr="00710E9A">
        <w:rPr>
          <w:sz w:val="28"/>
          <w:szCs w:val="28"/>
        </w:rPr>
        <w:t>IntelliJ IDEA</w:t>
      </w:r>
    </w:p>
    <w:p w14:paraId="6317C229" w14:textId="77777777" w:rsidR="0029099B" w:rsidRPr="000E4AF4" w:rsidRDefault="0029099B" w:rsidP="005C1F31">
      <w:pPr>
        <w:rPr>
          <w:rFonts w:hint="eastAsia"/>
          <w:b/>
          <w:sz w:val="28"/>
          <w:szCs w:val="28"/>
        </w:rPr>
      </w:pPr>
    </w:p>
    <w:p w14:paraId="21809B5A" w14:textId="77777777" w:rsidR="003014B1" w:rsidRPr="000E4AF4" w:rsidRDefault="0029099B" w:rsidP="005C1F31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三</w:t>
      </w:r>
      <w:r w:rsidR="005E5CCE" w:rsidRPr="000E4AF4">
        <w:rPr>
          <w:rFonts w:hint="eastAsia"/>
          <w:b/>
          <w:sz w:val="28"/>
          <w:szCs w:val="28"/>
        </w:rPr>
        <w:t>、</w:t>
      </w:r>
      <w:r w:rsidR="007121E6" w:rsidRPr="000E4AF4">
        <w:rPr>
          <w:rFonts w:hint="eastAsia"/>
          <w:b/>
          <w:sz w:val="28"/>
          <w:szCs w:val="28"/>
        </w:rPr>
        <w:t>程序</w:t>
      </w:r>
      <w:r w:rsidR="003014B1" w:rsidRPr="000E4AF4">
        <w:rPr>
          <w:rFonts w:hint="eastAsia"/>
          <w:b/>
          <w:sz w:val="28"/>
          <w:szCs w:val="28"/>
        </w:rPr>
        <w:t>原理</w:t>
      </w:r>
    </w:p>
    <w:p w14:paraId="5DD49A38" w14:textId="77777777" w:rsidR="00496943" w:rsidRDefault="00496943" w:rsidP="00806CD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496943">
        <w:rPr>
          <w:rFonts w:hint="eastAsia"/>
          <w:sz w:val="28"/>
          <w:szCs w:val="28"/>
        </w:rPr>
        <w:t>下载安装</w:t>
      </w:r>
      <w:r w:rsidRPr="00496943">
        <w:rPr>
          <w:rFonts w:hint="eastAsia"/>
          <w:sz w:val="28"/>
          <w:szCs w:val="28"/>
        </w:rPr>
        <w:t>OpenJDK</w:t>
      </w:r>
      <w:r w:rsidRPr="00496943">
        <w:rPr>
          <w:rFonts w:hint="eastAsia"/>
          <w:sz w:val="28"/>
          <w:szCs w:val="28"/>
        </w:rPr>
        <w:t>的</w:t>
      </w:r>
      <w:r w:rsidRPr="00496943">
        <w:rPr>
          <w:rFonts w:hint="eastAsia"/>
          <w:sz w:val="28"/>
          <w:szCs w:val="28"/>
        </w:rPr>
        <w:t>Oracle</w:t>
      </w:r>
      <w:r w:rsidRPr="00496943">
        <w:rPr>
          <w:rFonts w:hint="eastAsia"/>
          <w:sz w:val="28"/>
          <w:szCs w:val="28"/>
        </w:rPr>
        <w:t>版本，最好把</w:t>
      </w:r>
      <w:r w:rsidRPr="00496943">
        <w:rPr>
          <w:rFonts w:hint="eastAsia"/>
          <w:sz w:val="28"/>
          <w:szCs w:val="28"/>
        </w:rPr>
        <w:t>JDK\bin</w:t>
      </w:r>
      <w:r w:rsidRPr="00496943">
        <w:rPr>
          <w:rFonts w:hint="eastAsia"/>
          <w:sz w:val="28"/>
          <w:szCs w:val="28"/>
        </w:rPr>
        <w:t>目录加入系统</w:t>
      </w:r>
      <w:r w:rsidRPr="00496943">
        <w:rPr>
          <w:rFonts w:hint="eastAsia"/>
          <w:sz w:val="28"/>
          <w:szCs w:val="28"/>
        </w:rPr>
        <w:t>PATH</w:t>
      </w:r>
      <w:r w:rsidRPr="00496943">
        <w:rPr>
          <w:rFonts w:hint="eastAsia"/>
          <w:sz w:val="28"/>
          <w:szCs w:val="28"/>
        </w:rPr>
        <w:t>。通过命令</w:t>
      </w:r>
      <w:proofErr w:type="spellStart"/>
      <w:r w:rsidRPr="00496943">
        <w:rPr>
          <w:rFonts w:hint="eastAsia"/>
          <w:sz w:val="28"/>
          <w:szCs w:val="28"/>
        </w:rPr>
        <w:t>javac</w:t>
      </w:r>
      <w:proofErr w:type="spellEnd"/>
      <w:r w:rsidRPr="00496943">
        <w:rPr>
          <w:rFonts w:hint="eastAsia"/>
          <w:sz w:val="28"/>
          <w:szCs w:val="28"/>
        </w:rPr>
        <w:t xml:space="preserve"> p/A.java &amp;&amp; java </w:t>
      </w:r>
      <w:proofErr w:type="spellStart"/>
      <w:r w:rsidRPr="00496943">
        <w:rPr>
          <w:rFonts w:hint="eastAsia"/>
          <w:sz w:val="28"/>
          <w:szCs w:val="28"/>
        </w:rPr>
        <w:t>p.A</w:t>
      </w:r>
      <w:proofErr w:type="spellEnd"/>
      <w:r w:rsidRPr="00496943">
        <w:rPr>
          <w:rFonts w:hint="eastAsia"/>
          <w:sz w:val="28"/>
          <w:szCs w:val="28"/>
        </w:rPr>
        <w:t>来编译运行</w:t>
      </w:r>
    </w:p>
    <w:p w14:paraId="402D3DF8" w14:textId="77777777" w:rsidR="00094AB3" w:rsidRPr="005A7BC1" w:rsidRDefault="007458C8" w:rsidP="00806CD6">
      <w:pPr>
        <w:adjustRightInd w:val="0"/>
        <w:snapToGrid w:val="0"/>
        <w:ind w:firstLine="420"/>
        <w:rPr>
          <w:rFonts w:hint="eastAsia"/>
          <w:i/>
          <w:color w:val="808080"/>
          <w:sz w:val="24"/>
        </w:rPr>
      </w:pPr>
      <w:r>
        <w:rPr>
          <w:rFonts w:hint="eastAsia"/>
          <w:i/>
          <w:color w:val="808080"/>
          <w:sz w:val="24"/>
        </w:rPr>
        <w:t>可在此</w:t>
      </w:r>
      <w:r w:rsidR="00094AB3" w:rsidRPr="005A7BC1">
        <w:rPr>
          <w:rFonts w:hint="eastAsia"/>
          <w:i/>
          <w:color w:val="808080"/>
          <w:sz w:val="24"/>
        </w:rPr>
        <w:t>补充详细</w:t>
      </w:r>
      <w:r w:rsidR="00ED2AA1" w:rsidRPr="005A7BC1">
        <w:rPr>
          <w:rFonts w:hint="eastAsia"/>
          <w:i/>
          <w:color w:val="808080"/>
          <w:sz w:val="24"/>
        </w:rPr>
        <w:t>原理</w:t>
      </w:r>
      <w:r w:rsidR="00094AB3" w:rsidRPr="005A7BC1">
        <w:rPr>
          <w:rFonts w:hint="eastAsia"/>
          <w:i/>
          <w:color w:val="808080"/>
          <w:sz w:val="24"/>
        </w:rPr>
        <w:t>与代码结构的简要说明</w:t>
      </w:r>
    </w:p>
    <w:p w14:paraId="22AF34F4" w14:textId="77777777" w:rsidR="00276061" w:rsidRPr="000E4AF4" w:rsidRDefault="00276061" w:rsidP="005C1F31">
      <w:pPr>
        <w:rPr>
          <w:rFonts w:hint="eastAsia"/>
          <w:b/>
          <w:sz w:val="28"/>
          <w:szCs w:val="28"/>
        </w:rPr>
      </w:pPr>
    </w:p>
    <w:p w14:paraId="368F30A9" w14:textId="77777777" w:rsidR="00236464" w:rsidRPr="000E4AF4" w:rsidRDefault="003014B1" w:rsidP="005C1F31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四</w:t>
      </w:r>
      <w:r w:rsidR="00CF3146" w:rsidRPr="000E4AF4">
        <w:rPr>
          <w:rFonts w:hint="eastAsia"/>
          <w:b/>
          <w:sz w:val="28"/>
          <w:szCs w:val="28"/>
        </w:rPr>
        <w:t>、</w:t>
      </w:r>
      <w:r w:rsidR="004315A0" w:rsidRPr="000E4AF4">
        <w:rPr>
          <w:rFonts w:hint="eastAsia"/>
          <w:b/>
          <w:sz w:val="28"/>
          <w:szCs w:val="28"/>
        </w:rPr>
        <w:t>程序代码</w:t>
      </w:r>
    </w:p>
    <w:p w14:paraId="2E4A89D4" w14:textId="77777777" w:rsidR="00FC798E" w:rsidRPr="00FC798E" w:rsidRDefault="00FC798E" w:rsidP="00C26E1F">
      <w:pPr>
        <w:adjustRightInd w:val="0"/>
        <w:snapToGrid w:val="0"/>
        <w:ind w:firstLine="420"/>
        <w:rPr>
          <w:rFonts w:hint="eastAsia"/>
          <w:i/>
          <w:color w:val="808080"/>
          <w:sz w:val="28"/>
          <w:szCs w:val="28"/>
        </w:rPr>
      </w:pPr>
      <w:r w:rsidRPr="00FC798E">
        <w:rPr>
          <w:rFonts w:hint="eastAsia"/>
          <w:i/>
          <w:color w:val="808080"/>
          <w:sz w:val="28"/>
          <w:szCs w:val="28"/>
        </w:rPr>
        <w:t xml:space="preserve">// </w:t>
      </w:r>
      <w:r w:rsidRPr="00FC798E">
        <w:rPr>
          <w:rFonts w:hint="eastAsia"/>
          <w:i/>
          <w:color w:val="808080"/>
          <w:sz w:val="28"/>
          <w:szCs w:val="28"/>
        </w:rPr>
        <w:t>参考代码如下</w:t>
      </w:r>
    </w:p>
    <w:p w14:paraId="7C9659F6" w14:textId="77777777" w:rsidR="00377742" w:rsidRPr="00377742" w:rsidRDefault="00377742" w:rsidP="00377742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377742">
        <w:rPr>
          <w:rFonts w:hint="eastAsia"/>
          <w:sz w:val="28"/>
          <w:szCs w:val="28"/>
        </w:rPr>
        <w:t>package p;</w:t>
      </w:r>
      <w:r w:rsidR="001A11A6" w:rsidRPr="00377742">
        <w:rPr>
          <w:rFonts w:hint="eastAsia"/>
          <w:sz w:val="28"/>
          <w:szCs w:val="28"/>
        </w:rPr>
        <w:t xml:space="preserve"> </w:t>
      </w:r>
    </w:p>
    <w:p w14:paraId="2F062B4E" w14:textId="77777777" w:rsidR="00377742" w:rsidRPr="00377742" w:rsidRDefault="00377742" w:rsidP="00377742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377742">
        <w:rPr>
          <w:rFonts w:hint="eastAsia"/>
          <w:sz w:val="28"/>
          <w:szCs w:val="28"/>
        </w:rPr>
        <w:t xml:space="preserve">class </w:t>
      </w:r>
      <w:proofErr w:type="gramStart"/>
      <w:r w:rsidRPr="00377742">
        <w:rPr>
          <w:rFonts w:hint="eastAsia"/>
          <w:sz w:val="28"/>
          <w:szCs w:val="28"/>
        </w:rPr>
        <w:t>A{</w:t>
      </w:r>
      <w:proofErr w:type="gramEnd"/>
      <w:r w:rsidR="001A11A6" w:rsidRPr="00377742">
        <w:rPr>
          <w:rFonts w:hint="eastAsia"/>
          <w:sz w:val="28"/>
          <w:szCs w:val="28"/>
        </w:rPr>
        <w:t xml:space="preserve"> </w:t>
      </w:r>
    </w:p>
    <w:p w14:paraId="1AB80968" w14:textId="77777777" w:rsidR="00377742" w:rsidRPr="00377742" w:rsidRDefault="00377742" w:rsidP="00377742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377742">
        <w:rPr>
          <w:rFonts w:hint="eastAsia"/>
          <w:sz w:val="28"/>
          <w:szCs w:val="28"/>
        </w:rPr>
        <w:tab/>
        <w:t xml:space="preserve">public static void </w:t>
      </w:r>
      <w:proofErr w:type="gramStart"/>
      <w:r w:rsidRPr="00377742">
        <w:rPr>
          <w:rFonts w:hint="eastAsia"/>
          <w:sz w:val="28"/>
          <w:szCs w:val="28"/>
        </w:rPr>
        <w:t>main( String</w:t>
      </w:r>
      <w:proofErr w:type="gramEnd"/>
      <w:r w:rsidRPr="00377742">
        <w:rPr>
          <w:rFonts w:hint="eastAsia"/>
          <w:sz w:val="28"/>
          <w:szCs w:val="28"/>
        </w:rPr>
        <w:t xml:space="preserve">[] </w:t>
      </w:r>
      <w:proofErr w:type="spellStart"/>
      <w:r w:rsidRPr="00377742">
        <w:rPr>
          <w:rFonts w:hint="eastAsia"/>
          <w:sz w:val="28"/>
          <w:szCs w:val="28"/>
        </w:rPr>
        <w:t>args</w:t>
      </w:r>
      <w:proofErr w:type="spellEnd"/>
      <w:r w:rsidRPr="00377742">
        <w:rPr>
          <w:rFonts w:hint="eastAsia"/>
          <w:sz w:val="28"/>
          <w:szCs w:val="28"/>
        </w:rPr>
        <w:t xml:space="preserve"> ) throws Exception {</w:t>
      </w:r>
    </w:p>
    <w:p w14:paraId="214DABDB" w14:textId="77777777" w:rsidR="00377742" w:rsidRPr="00377742" w:rsidRDefault="00377742" w:rsidP="00377742">
      <w:pPr>
        <w:adjustRightInd w:val="0"/>
        <w:snapToGrid w:val="0"/>
        <w:ind w:firstLine="420"/>
        <w:rPr>
          <w:sz w:val="28"/>
          <w:szCs w:val="28"/>
        </w:rPr>
      </w:pPr>
      <w:r w:rsidRPr="00377742">
        <w:rPr>
          <w:sz w:val="28"/>
          <w:szCs w:val="28"/>
        </w:rPr>
        <w:tab/>
      </w:r>
      <w:r w:rsidRPr="00377742">
        <w:rPr>
          <w:sz w:val="28"/>
          <w:szCs w:val="28"/>
        </w:rPr>
        <w:tab/>
      </w:r>
      <w:proofErr w:type="spellStart"/>
      <w:r w:rsidRPr="00377742">
        <w:rPr>
          <w:sz w:val="28"/>
          <w:szCs w:val="28"/>
        </w:rPr>
        <w:t>System.out.printf</w:t>
      </w:r>
      <w:proofErr w:type="spellEnd"/>
      <w:proofErr w:type="gramStart"/>
      <w:r w:rsidRPr="00377742">
        <w:rPr>
          <w:sz w:val="28"/>
          <w:szCs w:val="28"/>
        </w:rPr>
        <w:t>( "</w:t>
      </w:r>
      <w:proofErr w:type="gramEnd"/>
      <w:r w:rsidRPr="00377742">
        <w:rPr>
          <w:sz w:val="28"/>
          <w:szCs w:val="28"/>
        </w:rPr>
        <w:t>Hello World!\n" );</w:t>
      </w:r>
    </w:p>
    <w:p w14:paraId="3BC6B891" w14:textId="77777777" w:rsidR="00377742" w:rsidRPr="00377742" w:rsidRDefault="00377742" w:rsidP="00377742">
      <w:pPr>
        <w:adjustRightInd w:val="0"/>
        <w:snapToGrid w:val="0"/>
        <w:ind w:firstLine="420"/>
        <w:rPr>
          <w:sz w:val="28"/>
          <w:szCs w:val="28"/>
        </w:rPr>
      </w:pPr>
      <w:r w:rsidRPr="00377742">
        <w:rPr>
          <w:sz w:val="28"/>
          <w:szCs w:val="28"/>
        </w:rPr>
        <w:tab/>
        <w:t>}</w:t>
      </w:r>
    </w:p>
    <w:p w14:paraId="51A35B81" w14:textId="77777777" w:rsidR="00377742" w:rsidRPr="003C1D92" w:rsidRDefault="00377742" w:rsidP="00377742">
      <w:pPr>
        <w:adjustRightInd w:val="0"/>
        <w:snapToGrid w:val="0"/>
        <w:ind w:firstLine="420"/>
        <w:rPr>
          <w:sz w:val="28"/>
          <w:szCs w:val="28"/>
        </w:rPr>
      </w:pPr>
      <w:r w:rsidRPr="00377742">
        <w:rPr>
          <w:sz w:val="28"/>
          <w:szCs w:val="28"/>
        </w:rPr>
        <w:t>}</w:t>
      </w:r>
    </w:p>
    <w:p w14:paraId="02FA52FC" w14:textId="77777777" w:rsidR="00276061" w:rsidRPr="003C1D92" w:rsidRDefault="00276061" w:rsidP="003C1D92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584E4F55" w14:textId="77777777" w:rsidR="00276061" w:rsidRDefault="00276061" w:rsidP="005C1F31">
      <w:pPr>
        <w:rPr>
          <w:rFonts w:hint="eastAsia"/>
          <w:b/>
          <w:sz w:val="28"/>
          <w:szCs w:val="28"/>
        </w:rPr>
      </w:pPr>
    </w:p>
    <w:p w14:paraId="4F465C27" w14:textId="77777777" w:rsidR="005F4408" w:rsidRDefault="005F4408" w:rsidP="005C1F3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五、出现的问题</w:t>
      </w:r>
      <w:r w:rsidR="00EE6AE2">
        <w:rPr>
          <w:rFonts w:hint="eastAsia"/>
          <w:b/>
          <w:sz w:val="28"/>
          <w:szCs w:val="28"/>
        </w:rPr>
        <w:t>、原因</w:t>
      </w:r>
      <w:r>
        <w:rPr>
          <w:rFonts w:hint="eastAsia"/>
          <w:b/>
          <w:sz w:val="28"/>
          <w:szCs w:val="28"/>
        </w:rPr>
        <w:t>与解决方法</w:t>
      </w:r>
    </w:p>
    <w:p w14:paraId="594A20B4" w14:textId="77777777" w:rsidR="005F4408" w:rsidRPr="000E4AF4" w:rsidRDefault="005F4408" w:rsidP="005C1F31">
      <w:pPr>
        <w:rPr>
          <w:rFonts w:hint="eastAsia"/>
          <w:b/>
          <w:sz w:val="28"/>
          <w:szCs w:val="28"/>
        </w:rPr>
      </w:pPr>
    </w:p>
    <w:p w14:paraId="0BD57FBF" w14:textId="77777777" w:rsidR="00742117" w:rsidRPr="000E4AF4" w:rsidRDefault="00F55FDE" w:rsidP="005C1F3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CF3146" w:rsidRPr="000E4AF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测试数据与</w:t>
      </w:r>
      <w:r w:rsidR="00FA0E69" w:rsidRPr="000E4AF4">
        <w:rPr>
          <w:rFonts w:hint="eastAsia"/>
          <w:b/>
          <w:sz w:val="28"/>
          <w:szCs w:val="28"/>
        </w:rPr>
        <w:t>运行结果</w:t>
      </w:r>
    </w:p>
    <w:p w14:paraId="18927A83" w14:textId="77777777" w:rsidR="005C1F31" w:rsidRDefault="005C1F31" w:rsidP="00944825">
      <w:pPr>
        <w:adjustRightInd w:val="0"/>
        <w:snapToGrid w:val="0"/>
        <w:ind w:firstLine="420"/>
        <w:rPr>
          <w:rFonts w:hint="eastAsia"/>
          <w:b/>
          <w:sz w:val="28"/>
          <w:szCs w:val="28"/>
        </w:rPr>
      </w:pPr>
    </w:p>
    <w:p w14:paraId="4672A8F0" w14:textId="77777777" w:rsidR="00AF698C" w:rsidRPr="004C07A5" w:rsidRDefault="00AF698C" w:rsidP="00AF698C">
      <w:pPr>
        <w:pStyle w:val="1"/>
        <w:rPr>
          <w:rFonts w:hint="eastAsia"/>
        </w:rPr>
      </w:pPr>
      <w:bookmarkStart w:id="7" w:name="_Ref146281944"/>
      <w:r>
        <w:rPr>
          <w:rFonts w:hint="eastAsia"/>
        </w:rPr>
        <w:lastRenderedPageBreak/>
        <w:t>IDE</w:t>
      </w:r>
      <w:bookmarkEnd w:id="7"/>
    </w:p>
    <w:p w14:paraId="37C7E59E" w14:textId="77777777" w:rsidR="00AF698C" w:rsidRPr="000E4AF4" w:rsidRDefault="00AF698C" w:rsidP="00AF698C">
      <w:pPr>
        <w:rPr>
          <w:szCs w:val="21"/>
        </w:rPr>
      </w:pPr>
      <w:r w:rsidRPr="000E4AF4">
        <w:rPr>
          <w:szCs w:val="21"/>
        </w:rPr>
        <w:t>*</w:t>
      </w:r>
      <w:r w:rsidRPr="000E4AF4">
        <w:rPr>
          <w:szCs w:val="21"/>
        </w:rPr>
        <w:t>实验项目类型：演示性、验证性、综合性、设计性实验。</w:t>
      </w:r>
    </w:p>
    <w:p w14:paraId="0AC09D7E" w14:textId="77777777" w:rsidR="00AF698C" w:rsidRPr="000E4AF4" w:rsidRDefault="00AF698C" w:rsidP="00AF698C">
      <w:pPr>
        <w:rPr>
          <w:szCs w:val="21"/>
        </w:rPr>
      </w:pPr>
      <w:r w:rsidRPr="000E4AF4">
        <w:rPr>
          <w:szCs w:val="21"/>
        </w:rPr>
        <w:t>*</w:t>
      </w:r>
      <w:r w:rsidRPr="000E4AF4">
        <w:rPr>
          <w:szCs w:val="21"/>
        </w:rPr>
        <w:t>此表由学生按顺序填写。</w:t>
      </w:r>
    </w:p>
    <w:p w14:paraId="1A669C01" w14:textId="77777777" w:rsidR="00AF698C" w:rsidRPr="000E4AF4" w:rsidRDefault="00AF698C" w:rsidP="00AF698C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课程名称</w:t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2474D3" w:rsidRPr="00ED0B01">
        <w:rPr>
          <w:sz w:val="28"/>
          <w:szCs w:val="28"/>
        </w:rPr>
        <w:fldChar w:fldCharType="begin"/>
      </w:r>
      <w:r w:rsidR="002474D3" w:rsidRPr="00ED0B01">
        <w:rPr>
          <w:sz w:val="28"/>
          <w:szCs w:val="28"/>
        </w:rPr>
        <w:instrText xml:space="preserve"> REF  </w:instrText>
      </w:r>
      <w:r w:rsidR="002474D3" w:rsidRPr="00ED0B01">
        <w:rPr>
          <w:sz w:val="28"/>
          <w:szCs w:val="28"/>
        </w:rPr>
        <w:instrText>课程名称</w:instrText>
      </w:r>
      <w:r w:rsidR="002474D3" w:rsidRPr="00ED0B01">
        <w:rPr>
          <w:sz w:val="28"/>
          <w:szCs w:val="28"/>
        </w:rPr>
        <w:instrText xml:space="preserve"> \h  \* MERGEFORMAT </w:instrText>
      </w:r>
      <w:r w:rsidR="002474D3" w:rsidRPr="00ED0B01">
        <w:rPr>
          <w:sz w:val="28"/>
          <w:szCs w:val="28"/>
        </w:rPr>
      </w:r>
      <w:r w:rsidR="002474D3" w:rsidRPr="00ED0B01">
        <w:rPr>
          <w:sz w:val="28"/>
          <w:szCs w:val="28"/>
        </w:rPr>
        <w:fldChar w:fldCharType="separate"/>
      </w:r>
      <w:r w:rsidR="00557A9E" w:rsidRPr="00557A9E">
        <w:rPr>
          <w:rFonts w:hint="eastAsia"/>
          <w:sz w:val="28"/>
          <w:szCs w:val="28"/>
        </w:rPr>
        <w:t>面向对象程序设计</w:t>
      </w:r>
      <w:r w:rsidR="00557A9E" w:rsidRPr="00557A9E">
        <w:rPr>
          <w:rFonts w:hint="eastAsia"/>
          <w:sz w:val="28"/>
          <w:szCs w:val="28"/>
        </w:rPr>
        <w:t>/Java</w:t>
      </w:r>
      <w:r w:rsidR="00557A9E" w:rsidRPr="00557A9E">
        <w:rPr>
          <w:rFonts w:hint="eastAsia"/>
          <w:sz w:val="28"/>
          <w:szCs w:val="28"/>
        </w:rPr>
        <w:t>语言</w:t>
      </w:r>
      <w:r w:rsidR="002474D3" w:rsidRPr="00ED0B01">
        <w:rPr>
          <w:sz w:val="28"/>
          <w:szCs w:val="28"/>
        </w:rPr>
        <w:fldChar w:fldCharType="end"/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0E4AF4">
        <w:rPr>
          <w:rFonts w:eastAsia="楷体_GB2312"/>
          <w:sz w:val="28"/>
          <w:szCs w:val="28"/>
        </w:rPr>
        <w:t>成绩评定</w:t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</w:p>
    <w:p w14:paraId="6D7B92CD" w14:textId="77777777" w:rsidR="00AF698C" w:rsidRPr="000E4AF4" w:rsidRDefault="00AF698C" w:rsidP="00AF698C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实验项目名称</w:t>
      </w:r>
      <w:r w:rsidRPr="000F2EED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/>
          <w:sz w:val="28"/>
          <w:szCs w:val="28"/>
          <w:u w:val="single"/>
        </w:rPr>
        <w:fldChar w:fldCharType="begin"/>
      </w:r>
      <w:r>
        <w:rPr>
          <w:rFonts w:ascii="楷体_GB2312" w:eastAsia="楷体_GB2312"/>
          <w:sz w:val="28"/>
          <w:szCs w:val="28"/>
          <w:u w:val="single"/>
        </w:rPr>
        <w:instrText xml:space="preserve"> </w:instrText>
      </w:r>
      <w:r>
        <w:rPr>
          <w:rFonts w:ascii="楷体_GB2312" w:eastAsia="楷体_GB2312" w:hint="eastAsia"/>
          <w:sz w:val="28"/>
          <w:szCs w:val="28"/>
          <w:u w:val="single"/>
        </w:rPr>
        <w:instrText>REF _Ref146281944</w:instrText>
      </w:r>
      <w:r>
        <w:rPr>
          <w:rFonts w:ascii="楷体_GB2312" w:eastAsia="楷体_GB2312"/>
          <w:sz w:val="28"/>
          <w:szCs w:val="28"/>
          <w:u w:val="single"/>
        </w:rPr>
        <w:instrText xml:space="preserve"> </w:instrText>
      </w:r>
      <w:r>
        <w:rPr>
          <w:rFonts w:ascii="楷体_GB2312" w:eastAsia="楷体_GB2312"/>
          <w:sz w:val="28"/>
          <w:szCs w:val="28"/>
          <w:u w:val="single"/>
        </w:rPr>
        <w:fldChar w:fldCharType="separate"/>
      </w:r>
      <w:r w:rsidR="00557A9E">
        <w:rPr>
          <w:rFonts w:hint="eastAsia"/>
        </w:rPr>
        <w:t>IDE</w:t>
      </w:r>
      <w:r>
        <w:rPr>
          <w:rFonts w:ascii="楷体_GB2312" w:eastAsia="楷体_GB2312"/>
          <w:sz w:val="28"/>
          <w:szCs w:val="28"/>
          <w:u w:val="single"/>
        </w:rPr>
        <w:fldChar w:fldCharType="end"/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指导教师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干晓聪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</w:p>
    <w:p w14:paraId="38BBA468" w14:textId="77777777" w:rsidR="00AF698C" w:rsidRPr="000E4AF4" w:rsidRDefault="00AF698C" w:rsidP="00AF698C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实验项目编号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实验项目类型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实验地点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>数学系机房</w:t>
      </w:r>
      <w:r w:rsidRPr="000E4AF4">
        <w:rPr>
          <w:rFonts w:eastAsia="楷体_GB2312"/>
          <w:sz w:val="28"/>
          <w:szCs w:val="28"/>
          <w:u w:val="single"/>
        </w:rPr>
        <w:t xml:space="preserve">        </w:t>
      </w:r>
    </w:p>
    <w:p w14:paraId="119EECD8" w14:textId="77777777" w:rsidR="00AF698C" w:rsidRPr="000E4AF4" w:rsidRDefault="00AF698C" w:rsidP="00AF698C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学生姓名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 w:hint="eastAsia"/>
          <w:sz w:val="28"/>
          <w:szCs w:val="28"/>
          <w:u w:val="single"/>
        </w:rPr>
        <w:t xml:space="preserve"> 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Pr="00222C72">
        <w:rPr>
          <w:rFonts w:eastAsia="楷体_GB2312" w:hint="eastAsia"/>
          <w:sz w:val="28"/>
          <w:szCs w:val="28"/>
          <w:u w:val="single"/>
        </w:rPr>
        <w:instrText xml:space="preserve">REF </w:instrText>
      </w:r>
      <w:r w:rsidRPr="00222C72">
        <w:rPr>
          <w:rFonts w:eastAsia="楷体_GB2312" w:hint="eastAsia"/>
          <w:sz w:val="28"/>
          <w:szCs w:val="28"/>
          <w:u w:val="single"/>
        </w:rPr>
        <w:instrText>姓名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557A9E">
        <w:rPr>
          <w:rFonts w:hint="eastAsia"/>
          <w:sz w:val="24"/>
          <w:u w:val="single"/>
        </w:rPr>
        <w:t>xx</w:t>
      </w:r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</w:t>
      </w:r>
      <w:r w:rsidRPr="000E4AF4">
        <w:rPr>
          <w:rFonts w:eastAsia="楷体_GB2312"/>
          <w:sz w:val="28"/>
          <w:szCs w:val="28"/>
        </w:rPr>
        <w:t>学号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222C72">
        <w:rPr>
          <w:rFonts w:eastAsia="楷体_GB2312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REF </w:instrText>
      </w:r>
      <w:r w:rsidRPr="00222C72">
        <w:rPr>
          <w:rFonts w:eastAsia="楷体_GB2312"/>
          <w:sz w:val="28"/>
          <w:szCs w:val="28"/>
          <w:u w:val="single"/>
        </w:rPr>
        <w:instrText>学号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 w:rsidRPr="00557A9E">
        <w:rPr>
          <w:rFonts w:hint="eastAsia"/>
          <w:sz w:val="24"/>
          <w:u w:val="single"/>
        </w:rPr>
        <w:t>yy</w:t>
      </w:r>
      <w:proofErr w:type="spellEnd"/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         </w:t>
      </w:r>
    </w:p>
    <w:p w14:paraId="18F0E3C0" w14:textId="77777777" w:rsidR="00AF698C" w:rsidRPr="000E4AF4" w:rsidRDefault="00AF698C" w:rsidP="00AF698C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学院</w:t>
      </w:r>
      <w:r w:rsidRPr="000E4AF4">
        <w:rPr>
          <w:rFonts w:eastAsia="楷体_GB2312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>信息学院</w:t>
      </w:r>
      <w:r w:rsidRPr="000E4AF4">
        <w:rPr>
          <w:rFonts w:eastAsia="楷体_GB2312"/>
          <w:sz w:val="28"/>
          <w:szCs w:val="28"/>
          <w:u w:val="single"/>
        </w:rPr>
        <w:t xml:space="preserve">     </w:t>
      </w:r>
      <w:r w:rsidRPr="000E4AF4">
        <w:rPr>
          <w:rFonts w:eastAsia="楷体_GB2312"/>
          <w:sz w:val="28"/>
          <w:szCs w:val="28"/>
        </w:rPr>
        <w:t>系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 w:hint="eastAsia"/>
          <w:sz w:val="28"/>
          <w:szCs w:val="28"/>
          <w:u w:val="single"/>
        </w:rPr>
        <w:t>数学系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/>
          <w:sz w:val="28"/>
          <w:szCs w:val="28"/>
        </w:rPr>
        <w:t>专业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5D1266">
        <w:rPr>
          <w:rFonts w:eastAsia="楷体_GB2312"/>
          <w:sz w:val="28"/>
          <w:szCs w:val="28"/>
          <w:u w:val="single"/>
        </w:rPr>
        <w:fldChar w:fldCharType="begin"/>
      </w:r>
      <w:r w:rsidRPr="005D1266">
        <w:rPr>
          <w:rFonts w:eastAsia="楷体_GB2312"/>
          <w:sz w:val="28"/>
          <w:szCs w:val="28"/>
          <w:u w:val="single"/>
        </w:rPr>
        <w:instrText xml:space="preserve"> REF </w:instrText>
      </w:r>
      <w:r w:rsidRPr="005D1266">
        <w:rPr>
          <w:rFonts w:eastAsia="楷体_GB2312"/>
          <w:sz w:val="28"/>
          <w:szCs w:val="28"/>
          <w:u w:val="single"/>
        </w:rPr>
        <w:instrText>专业</w:instrText>
      </w:r>
      <w:r w:rsidRPr="005D1266">
        <w:rPr>
          <w:rFonts w:eastAsia="楷体_GB2312"/>
          <w:sz w:val="28"/>
          <w:szCs w:val="28"/>
          <w:u w:val="single"/>
        </w:rPr>
        <w:instrText xml:space="preserve"> </w:instrText>
      </w:r>
      <w:r w:rsidRPr="005D1266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>
        <w:rPr>
          <w:rFonts w:hint="eastAsia"/>
          <w:sz w:val="24"/>
        </w:rPr>
        <w:t>zz</w:t>
      </w:r>
      <w:proofErr w:type="spellEnd"/>
      <w:r w:rsidRPr="005D1266">
        <w:rPr>
          <w:rFonts w:eastAsia="楷体_GB2312"/>
          <w:sz w:val="28"/>
          <w:szCs w:val="28"/>
          <w:u w:val="single"/>
        </w:rPr>
        <w:fldChar w:fldCharType="end"/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  <w:r w:rsidRPr="000E4AF4">
        <w:rPr>
          <w:rFonts w:eastAsia="楷体_GB2312"/>
          <w:sz w:val="28"/>
          <w:szCs w:val="28"/>
        </w:rPr>
        <w:t xml:space="preserve">  </w:t>
      </w:r>
    </w:p>
    <w:p w14:paraId="6C5E08F3" w14:textId="77777777" w:rsidR="00AF698C" w:rsidRPr="000E4AF4" w:rsidRDefault="00AF698C" w:rsidP="00AF698C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实验时间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年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</w:rPr>
        <w:t>月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日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</w:rPr>
        <w:t>午～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月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</w:rPr>
        <w:t>日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</w:rPr>
        <w:t>午</w:t>
      </w:r>
      <w:r w:rsidRPr="000E4AF4">
        <w:rPr>
          <w:rFonts w:eastAsia="楷体_GB2312"/>
          <w:sz w:val="28"/>
          <w:szCs w:val="28"/>
        </w:rPr>
        <w:t xml:space="preserve"> </w:t>
      </w:r>
      <w:r w:rsidRPr="000E4AF4">
        <w:rPr>
          <w:rFonts w:eastAsia="楷体_GB2312"/>
          <w:sz w:val="28"/>
          <w:szCs w:val="28"/>
        </w:rPr>
        <w:t>温度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</w:rPr>
        <w:t>℃</w:t>
      </w:r>
      <w:r w:rsidRPr="000E4AF4">
        <w:rPr>
          <w:rFonts w:eastAsia="楷体_GB2312"/>
          <w:sz w:val="28"/>
          <w:szCs w:val="28"/>
        </w:rPr>
        <w:t>湿度</w:t>
      </w:r>
      <w:r w:rsidRPr="000E4AF4">
        <w:rPr>
          <w:rFonts w:eastAsia="楷体_GB2312"/>
          <w:sz w:val="28"/>
          <w:szCs w:val="28"/>
          <w:u w:val="single"/>
        </w:rPr>
        <w:t xml:space="preserve">   </w:t>
      </w:r>
    </w:p>
    <w:p w14:paraId="6E8A4810" w14:textId="77777777" w:rsidR="00D80A06" w:rsidRPr="002474D3" w:rsidRDefault="00D80A06" w:rsidP="00D80A06">
      <w:pPr>
        <w:spacing w:line="420" w:lineRule="exact"/>
        <w:rPr>
          <w:rFonts w:eastAsia="楷体_GB2312" w:hint="eastAsia"/>
          <w:sz w:val="28"/>
          <w:szCs w:val="28"/>
        </w:rPr>
      </w:pPr>
    </w:p>
    <w:p w14:paraId="49FB7C55" w14:textId="77777777" w:rsidR="00D80A06" w:rsidRPr="000E4AF4" w:rsidRDefault="00D80A06" w:rsidP="00D80A06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一、实验目的</w:t>
      </w:r>
    </w:p>
    <w:p w14:paraId="4FDD9FB8" w14:textId="77777777" w:rsidR="00D80A06" w:rsidRPr="00C26E1F" w:rsidRDefault="00A20231" w:rsidP="00D80A0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学习使用</w:t>
      </w:r>
      <w:r w:rsidR="00324BB5">
        <w:rPr>
          <w:rFonts w:hint="eastAsia"/>
          <w:sz w:val="28"/>
          <w:szCs w:val="28"/>
        </w:rPr>
        <w:t>IDE</w:t>
      </w:r>
    </w:p>
    <w:p w14:paraId="044543B1" w14:textId="77777777" w:rsidR="00D80A06" w:rsidRPr="000E4AF4" w:rsidRDefault="00D80A06" w:rsidP="00D80A06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70429BB7" w14:textId="77777777" w:rsidR="00D80A06" w:rsidRPr="000E4AF4" w:rsidRDefault="00D80A06" w:rsidP="00D80A06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二、实验环境</w:t>
      </w:r>
    </w:p>
    <w:p w14:paraId="465CA115" w14:textId="77777777" w:rsidR="00D80A06" w:rsidRPr="000E4AF4" w:rsidRDefault="005440A5" w:rsidP="00D80A0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计算机：</w:t>
      </w:r>
      <w:r w:rsidRPr="000E4AF4"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 xml:space="preserve"> </w:t>
      </w:r>
      <w:r w:rsidRPr="000E4AF4"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64 / PC X</w:t>
      </w:r>
      <w:r w:rsidRPr="000E4AF4">
        <w:rPr>
          <w:rFonts w:hint="eastAsia"/>
          <w:sz w:val="28"/>
          <w:szCs w:val="28"/>
        </w:rPr>
        <w:t>86</w:t>
      </w:r>
    </w:p>
    <w:p w14:paraId="6A9C8828" w14:textId="77777777" w:rsidR="00D80A06" w:rsidRPr="000E4AF4" w:rsidRDefault="00D80A06" w:rsidP="00D80A0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操作系统：</w:t>
      </w:r>
      <w:r w:rsidRPr="000E4AF4">
        <w:rPr>
          <w:sz w:val="28"/>
          <w:szCs w:val="28"/>
        </w:rPr>
        <w:t>W</w:t>
      </w:r>
      <w:r w:rsidRPr="000E4AF4">
        <w:rPr>
          <w:rFonts w:hint="eastAsia"/>
          <w:sz w:val="28"/>
          <w:szCs w:val="28"/>
        </w:rPr>
        <w:t>indows / Linux / MacOS</w:t>
      </w:r>
    </w:p>
    <w:p w14:paraId="12204518" w14:textId="77777777" w:rsidR="00D80A06" w:rsidRPr="000E4AF4" w:rsidRDefault="00E1363A" w:rsidP="00D80A0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 / Python / C++</w:t>
      </w:r>
    </w:p>
    <w:p w14:paraId="7B076608" w14:textId="77777777" w:rsidR="00D80A06" w:rsidRPr="000E4AF4" w:rsidRDefault="00362CF8" w:rsidP="00D80A0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Eclipse / Visual Studio Code / IntelliJ IDEA</w:t>
      </w:r>
    </w:p>
    <w:p w14:paraId="65E24993" w14:textId="77777777" w:rsidR="00D80A06" w:rsidRPr="000E4AF4" w:rsidRDefault="00D80A06" w:rsidP="00D80A06">
      <w:pPr>
        <w:rPr>
          <w:rFonts w:hint="eastAsia"/>
          <w:b/>
          <w:sz w:val="28"/>
          <w:szCs w:val="28"/>
        </w:rPr>
      </w:pPr>
    </w:p>
    <w:p w14:paraId="352D723B" w14:textId="77777777" w:rsidR="00D80A06" w:rsidRPr="000E4AF4" w:rsidRDefault="00D80A06" w:rsidP="00D80A06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三、程序原理</w:t>
      </w:r>
    </w:p>
    <w:p w14:paraId="2B841581" w14:textId="77777777" w:rsidR="00D80A06" w:rsidRPr="00C26E1F" w:rsidRDefault="001A11A6" w:rsidP="00D80A0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可下载自动安装工具，或手工选择</w:t>
      </w:r>
      <w:r>
        <w:rPr>
          <w:rFonts w:hint="eastAsia"/>
          <w:sz w:val="28"/>
          <w:szCs w:val="28"/>
        </w:rPr>
        <w:t>download package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版本。目前的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自带自家的</w:t>
      </w:r>
      <w:r>
        <w:rPr>
          <w:rFonts w:hint="eastAsia"/>
          <w:sz w:val="28"/>
          <w:szCs w:val="28"/>
        </w:rPr>
        <w:t>Open JDK</w:t>
      </w:r>
      <w:r>
        <w:rPr>
          <w:rFonts w:hint="eastAsia"/>
          <w:sz w:val="28"/>
          <w:szCs w:val="28"/>
        </w:rPr>
        <w:t>。调整好自己习惯的</w:t>
      </w:r>
      <w:r>
        <w:rPr>
          <w:rFonts w:hint="eastAsia"/>
          <w:sz w:val="28"/>
          <w:szCs w:val="28"/>
        </w:rPr>
        <w:t>Perspective</w:t>
      </w:r>
      <w:r>
        <w:rPr>
          <w:rFonts w:hint="eastAsia"/>
          <w:sz w:val="28"/>
          <w:szCs w:val="28"/>
        </w:rPr>
        <w:t>。新建</w:t>
      </w:r>
      <w:r>
        <w:rPr>
          <w:rFonts w:hint="eastAsia"/>
          <w:sz w:val="28"/>
          <w:szCs w:val="28"/>
        </w:rPr>
        <w:t>Java Project</w:t>
      </w:r>
      <w:r>
        <w:rPr>
          <w:rFonts w:hint="eastAsia"/>
          <w:sz w:val="28"/>
          <w:szCs w:val="28"/>
        </w:rPr>
        <w:t>，新建一个类，菜单方式运行</w:t>
      </w:r>
    </w:p>
    <w:p w14:paraId="0539C810" w14:textId="77777777" w:rsidR="000F65C8" w:rsidRPr="005A7BC1" w:rsidRDefault="000F65C8" w:rsidP="000F65C8">
      <w:pPr>
        <w:adjustRightInd w:val="0"/>
        <w:snapToGrid w:val="0"/>
        <w:ind w:firstLine="420"/>
        <w:rPr>
          <w:rFonts w:hint="eastAsia"/>
          <w:i/>
          <w:color w:val="808080"/>
          <w:sz w:val="24"/>
        </w:rPr>
      </w:pPr>
      <w:r>
        <w:rPr>
          <w:rFonts w:hint="eastAsia"/>
          <w:i/>
          <w:color w:val="808080"/>
          <w:sz w:val="24"/>
        </w:rPr>
        <w:t>可在此</w:t>
      </w:r>
      <w:r w:rsidRPr="005A7BC1">
        <w:rPr>
          <w:rFonts w:hint="eastAsia"/>
          <w:i/>
          <w:color w:val="808080"/>
          <w:sz w:val="24"/>
        </w:rPr>
        <w:t>补充详细原理与代码结构的简要说明</w:t>
      </w:r>
    </w:p>
    <w:p w14:paraId="14BCCB42" w14:textId="77777777" w:rsidR="000F65C8" w:rsidRPr="000E4AF4" w:rsidRDefault="000F65C8" w:rsidP="000F65C8">
      <w:pPr>
        <w:rPr>
          <w:rFonts w:hint="eastAsia"/>
          <w:b/>
          <w:sz w:val="28"/>
          <w:szCs w:val="28"/>
        </w:rPr>
      </w:pPr>
    </w:p>
    <w:p w14:paraId="29CE545B" w14:textId="77777777" w:rsidR="001C568D" w:rsidRPr="000E4AF4" w:rsidRDefault="001C568D" w:rsidP="001C568D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四、程序代码</w:t>
      </w:r>
    </w:p>
    <w:p w14:paraId="6B86F56E" w14:textId="77777777" w:rsidR="000F65C8" w:rsidRPr="00FC798E" w:rsidRDefault="000F65C8" w:rsidP="000F65C8">
      <w:pPr>
        <w:adjustRightInd w:val="0"/>
        <w:snapToGrid w:val="0"/>
        <w:ind w:firstLine="420"/>
        <w:rPr>
          <w:rFonts w:hint="eastAsia"/>
          <w:i/>
          <w:color w:val="808080"/>
          <w:sz w:val="28"/>
          <w:szCs w:val="28"/>
        </w:rPr>
      </w:pPr>
      <w:r w:rsidRPr="00FC798E">
        <w:rPr>
          <w:rFonts w:hint="eastAsia"/>
          <w:i/>
          <w:color w:val="808080"/>
          <w:sz w:val="28"/>
          <w:szCs w:val="28"/>
        </w:rPr>
        <w:t xml:space="preserve">// </w:t>
      </w:r>
      <w:r w:rsidRPr="00FC798E">
        <w:rPr>
          <w:rFonts w:hint="eastAsia"/>
          <w:i/>
          <w:color w:val="808080"/>
          <w:sz w:val="28"/>
          <w:szCs w:val="28"/>
        </w:rPr>
        <w:t>参考代码如下</w:t>
      </w:r>
    </w:p>
    <w:p w14:paraId="33827D04" w14:textId="77777777" w:rsidR="001A11A6" w:rsidRPr="001A11A6" w:rsidRDefault="001A11A6" w:rsidP="001A11A6">
      <w:pPr>
        <w:adjustRightInd w:val="0"/>
        <w:snapToGrid w:val="0"/>
        <w:ind w:firstLine="420"/>
        <w:rPr>
          <w:sz w:val="28"/>
          <w:szCs w:val="28"/>
        </w:rPr>
      </w:pPr>
      <w:r w:rsidRPr="001A11A6">
        <w:rPr>
          <w:sz w:val="28"/>
          <w:szCs w:val="28"/>
        </w:rPr>
        <w:t xml:space="preserve">package p; </w:t>
      </w:r>
    </w:p>
    <w:p w14:paraId="3002C644" w14:textId="77777777" w:rsidR="001A11A6" w:rsidRPr="001A11A6" w:rsidRDefault="001A11A6" w:rsidP="001A11A6">
      <w:pPr>
        <w:adjustRightInd w:val="0"/>
        <w:snapToGrid w:val="0"/>
        <w:ind w:firstLine="420"/>
        <w:rPr>
          <w:sz w:val="28"/>
          <w:szCs w:val="28"/>
        </w:rPr>
      </w:pPr>
      <w:r w:rsidRPr="001A11A6">
        <w:rPr>
          <w:sz w:val="28"/>
          <w:szCs w:val="28"/>
        </w:rPr>
        <w:t xml:space="preserve">class </w:t>
      </w:r>
      <w:proofErr w:type="gramStart"/>
      <w:r w:rsidRPr="001A11A6">
        <w:rPr>
          <w:sz w:val="28"/>
          <w:szCs w:val="28"/>
        </w:rPr>
        <w:t>A{</w:t>
      </w:r>
      <w:proofErr w:type="gramEnd"/>
      <w:r w:rsidRPr="001A11A6">
        <w:rPr>
          <w:sz w:val="28"/>
          <w:szCs w:val="28"/>
        </w:rPr>
        <w:t xml:space="preserve"> </w:t>
      </w:r>
    </w:p>
    <w:p w14:paraId="757CE0F0" w14:textId="77777777" w:rsidR="001A11A6" w:rsidRPr="001A11A6" w:rsidRDefault="001A11A6" w:rsidP="001A11A6">
      <w:pPr>
        <w:adjustRightInd w:val="0"/>
        <w:snapToGrid w:val="0"/>
        <w:ind w:firstLine="420"/>
        <w:rPr>
          <w:sz w:val="28"/>
          <w:szCs w:val="28"/>
        </w:rPr>
      </w:pPr>
      <w:r w:rsidRPr="001A11A6">
        <w:rPr>
          <w:sz w:val="28"/>
          <w:szCs w:val="28"/>
        </w:rPr>
        <w:tab/>
        <w:t xml:space="preserve">public static void </w:t>
      </w:r>
      <w:proofErr w:type="gramStart"/>
      <w:r w:rsidRPr="001A11A6">
        <w:rPr>
          <w:sz w:val="28"/>
          <w:szCs w:val="28"/>
        </w:rPr>
        <w:t>main( String</w:t>
      </w:r>
      <w:proofErr w:type="gramEnd"/>
      <w:r w:rsidRPr="001A11A6">
        <w:rPr>
          <w:sz w:val="28"/>
          <w:szCs w:val="28"/>
        </w:rPr>
        <w:t xml:space="preserve">[] </w:t>
      </w:r>
      <w:proofErr w:type="spellStart"/>
      <w:r w:rsidRPr="001A11A6">
        <w:rPr>
          <w:sz w:val="28"/>
          <w:szCs w:val="28"/>
        </w:rPr>
        <w:t>args</w:t>
      </w:r>
      <w:proofErr w:type="spellEnd"/>
      <w:r w:rsidRPr="001A11A6">
        <w:rPr>
          <w:sz w:val="28"/>
          <w:szCs w:val="28"/>
        </w:rPr>
        <w:t xml:space="preserve"> ) throws Exception {</w:t>
      </w:r>
    </w:p>
    <w:p w14:paraId="52CE46E8" w14:textId="77777777" w:rsidR="001A11A6" w:rsidRPr="001A11A6" w:rsidRDefault="001A11A6" w:rsidP="001A11A6">
      <w:pPr>
        <w:adjustRightInd w:val="0"/>
        <w:snapToGrid w:val="0"/>
        <w:ind w:firstLine="420"/>
        <w:rPr>
          <w:sz w:val="28"/>
          <w:szCs w:val="28"/>
        </w:rPr>
      </w:pPr>
      <w:r w:rsidRPr="001A11A6">
        <w:rPr>
          <w:sz w:val="28"/>
          <w:szCs w:val="28"/>
        </w:rPr>
        <w:tab/>
      </w:r>
      <w:r w:rsidRPr="001A11A6">
        <w:rPr>
          <w:sz w:val="28"/>
          <w:szCs w:val="28"/>
        </w:rPr>
        <w:tab/>
      </w:r>
      <w:proofErr w:type="spellStart"/>
      <w:r w:rsidRPr="001A11A6">
        <w:rPr>
          <w:sz w:val="28"/>
          <w:szCs w:val="28"/>
        </w:rPr>
        <w:t>System.out.printf</w:t>
      </w:r>
      <w:proofErr w:type="spellEnd"/>
      <w:proofErr w:type="gramStart"/>
      <w:r w:rsidRPr="001A11A6">
        <w:rPr>
          <w:sz w:val="28"/>
          <w:szCs w:val="28"/>
        </w:rPr>
        <w:t>( "</w:t>
      </w:r>
      <w:proofErr w:type="gramEnd"/>
      <w:r w:rsidRPr="001A11A6">
        <w:rPr>
          <w:sz w:val="28"/>
          <w:szCs w:val="28"/>
        </w:rPr>
        <w:t>Hello World!\n" );</w:t>
      </w:r>
    </w:p>
    <w:p w14:paraId="4E830587" w14:textId="77777777" w:rsidR="001A11A6" w:rsidRPr="001A11A6" w:rsidRDefault="001A11A6" w:rsidP="001A11A6">
      <w:pPr>
        <w:adjustRightInd w:val="0"/>
        <w:snapToGrid w:val="0"/>
        <w:ind w:firstLine="420"/>
        <w:rPr>
          <w:sz w:val="28"/>
          <w:szCs w:val="28"/>
        </w:rPr>
      </w:pPr>
      <w:r w:rsidRPr="001A11A6">
        <w:rPr>
          <w:sz w:val="28"/>
          <w:szCs w:val="28"/>
        </w:rPr>
        <w:tab/>
        <w:t>}</w:t>
      </w:r>
    </w:p>
    <w:p w14:paraId="1377DE51" w14:textId="77777777" w:rsidR="00D80A06" w:rsidRDefault="001A11A6" w:rsidP="001A11A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1A11A6">
        <w:rPr>
          <w:sz w:val="28"/>
          <w:szCs w:val="28"/>
        </w:rPr>
        <w:t>}</w:t>
      </w:r>
    </w:p>
    <w:p w14:paraId="78988DD5" w14:textId="77777777" w:rsidR="00CA6B8E" w:rsidRPr="00C26E1F" w:rsidRDefault="00CA6B8E" w:rsidP="00CA6B8E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0F861E5E" w14:textId="77777777" w:rsidR="00D80A06" w:rsidRPr="000E4AF4" w:rsidRDefault="00D80A06" w:rsidP="00D80A06">
      <w:pPr>
        <w:rPr>
          <w:rFonts w:hint="eastAsia"/>
          <w:b/>
          <w:sz w:val="28"/>
          <w:szCs w:val="28"/>
        </w:rPr>
      </w:pPr>
    </w:p>
    <w:p w14:paraId="2747A489" w14:textId="77777777" w:rsidR="00615862" w:rsidRDefault="00615862" w:rsidP="0061586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五、出现的问题、原因与解决方法</w:t>
      </w:r>
    </w:p>
    <w:p w14:paraId="027FF1F1" w14:textId="77777777" w:rsidR="00615862" w:rsidRPr="000E4AF4" w:rsidRDefault="00615862" w:rsidP="00615862">
      <w:pPr>
        <w:rPr>
          <w:rFonts w:hint="eastAsia"/>
          <w:b/>
          <w:sz w:val="28"/>
          <w:szCs w:val="28"/>
        </w:rPr>
      </w:pPr>
    </w:p>
    <w:p w14:paraId="017159AF" w14:textId="77777777" w:rsidR="00615862" w:rsidRPr="000E4AF4" w:rsidRDefault="00615862" w:rsidP="0061586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0E4AF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测试数据与</w:t>
      </w:r>
      <w:r w:rsidRPr="000E4AF4">
        <w:rPr>
          <w:rFonts w:hint="eastAsia"/>
          <w:b/>
          <w:sz w:val="28"/>
          <w:szCs w:val="28"/>
        </w:rPr>
        <w:t>运行结果</w:t>
      </w:r>
    </w:p>
    <w:p w14:paraId="748A4BB7" w14:textId="77777777" w:rsidR="00D80A06" w:rsidRDefault="00D80A06" w:rsidP="00D80A06">
      <w:pPr>
        <w:rPr>
          <w:rFonts w:hint="eastAsia"/>
          <w:b/>
          <w:sz w:val="28"/>
          <w:szCs w:val="28"/>
        </w:rPr>
      </w:pPr>
    </w:p>
    <w:p w14:paraId="7887A4B5" w14:textId="77777777" w:rsidR="00D74ECD" w:rsidRPr="004C07A5" w:rsidRDefault="00D74ECD" w:rsidP="00D74ECD">
      <w:pPr>
        <w:pStyle w:val="1"/>
        <w:rPr>
          <w:rFonts w:hint="eastAsia"/>
        </w:rPr>
      </w:pPr>
      <w:bookmarkStart w:id="8" w:name="_Ref146300831"/>
      <w:r w:rsidRPr="00D74ECD">
        <w:rPr>
          <w:rFonts w:hint="eastAsia"/>
        </w:rPr>
        <w:lastRenderedPageBreak/>
        <w:t>sis01</w:t>
      </w:r>
      <w:r w:rsidRPr="00D74ECD">
        <w:rPr>
          <w:rFonts w:hint="eastAsia"/>
        </w:rPr>
        <w:t>学校信息系统</w:t>
      </w:r>
      <w:r w:rsidRPr="00D74ECD">
        <w:rPr>
          <w:rFonts w:hint="eastAsia"/>
        </w:rPr>
        <w:t>C</w:t>
      </w:r>
      <w:r w:rsidRPr="00D74ECD">
        <w:rPr>
          <w:rFonts w:hint="eastAsia"/>
        </w:rPr>
        <w:t>版</w:t>
      </w:r>
      <w:bookmarkEnd w:id="8"/>
    </w:p>
    <w:p w14:paraId="06C69CE2" w14:textId="77777777" w:rsidR="0080797C" w:rsidRPr="000E4AF4" w:rsidRDefault="0080797C" w:rsidP="0080797C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课程名称</w:t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2474D3" w:rsidRPr="00ED0B01">
        <w:rPr>
          <w:sz w:val="28"/>
          <w:szCs w:val="28"/>
        </w:rPr>
        <w:fldChar w:fldCharType="begin"/>
      </w:r>
      <w:r w:rsidR="002474D3" w:rsidRPr="00ED0B01">
        <w:rPr>
          <w:sz w:val="28"/>
          <w:szCs w:val="28"/>
        </w:rPr>
        <w:instrText xml:space="preserve"> REF  </w:instrText>
      </w:r>
      <w:r w:rsidR="002474D3" w:rsidRPr="00ED0B01">
        <w:rPr>
          <w:sz w:val="28"/>
          <w:szCs w:val="28"/>
        </w:rPr>
        <w:instrText>课程名称</w:instrText>
      </w:r>
      <w:r w:rsidR="002474D3" w:rsidRPr="00ED0B01">
        <w:rPr>
          <w:sz w:val="28"/>
          <w:szCs w:val="28"/>
        </w:rPr>
        <w:instrText xml:space="preserve"> \h  \* MERGEFORMAT </w:instrText>
      </w:r>
      <w:r w:rsidR="002474D3" w:rsidRPr="00ED0B01">
        <w:rPr>
          <w:sz w:val="28"/>
          <w:szCs w:val="28"/>
        </w:rPr>
      </w:r>
      <w:r w:rsidR="002474D3" w:rsidRPr="00ED0B01">
        <w:rPr>
          <w:sz w:val="28"/>
          <w:szCs w:val="28"/>
        </w:rPr>
        <w:fldChar w:fldCharType="separate"/>
      </w:r>
      <w:r w:rsidR="00557A9E" w:rsidRPr="00557A9E">
        <w:rPr>
          <w:rFonts w:hint="eastAsia"/>
          <w:sz w:val="28"/>
          <w:szCs w:val="28"/>
        </w:rPr>
        <w:t>面向对象程序设计</w:t>
      </w:r>
      <w:r w:rsidR="00557A9E" w:rsidRPr="00557A9E">
        <w:rPr>
          <w:rFonts w:hint="eastAsia"/>
          <w:sz w:val="28"/>
          <w:szCs w:val="28"/>
        </w:rPr>
        <w:t>/Java</w:t>
      </w:r>
      <w:r w:rsidR="00557A9E" w:rsidRPr="00557A9E">
        <w:rPr>
          <w:rFonts w:hint="eastAsia"/>
          <w:sz w:val="28"/>
          <w:szCs w:val="28"/>
        </w:rPr>
        <w:t>语言</w:t>
      </w:r>
      <w:r w:rsidR="002474D3" w:rsidRPr="00ED0B01">
        <w:rPr>
          <w:sz w:val="28"/>
          <w:szCs w:val="28"/>
        </w:rPr>
        <w:fldChar w:fldCharType="end"/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0E4AF4">
        <w:rPr>
          <w:rFonts w:eastAsia="楷体_GB2312"/>
          <w:sz w:val="28"/>
          <w:szCs w:val="28"/>
        </w:rPr>
        <w:t>成绩评定</w:t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</w:p>
    <w:p w14:paraId="0C7D3796" w14:textId="77777777" w:rsidR="0080797C" w:rsidRPr="000E4AF4" w:rsidRDefault="0080797C" w:rsidP="0080797C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实验项目名称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 </w:t>
      </w:r>
      <w:r w:rsidR="00D74ECD">
        <w:rPr>
          <w:rFonts w:ascii="楷体_GB2312" w:eastAsia="楷体_GB2312"/>
          <w:sz w:val="28"/>
          <w:szCs w:val="28"/>
          <w:u w:val="single"/>
        </w:rPr>
        <w:fldChar w:fldCharType="begin"/>
      </w:r>
      <w:r w:rsidR="00D74ECD">
        <w:rPr>
          <w:rFonts w:eastAsia="楷体_GB2312"/>
          <w:sz w:val="28"/>
          <w:szCs w:val="28"/>
          <w:u w:val="single"/>
        </w:rPr>
        <w:instrText xml:space="preserve"> </w:instrText>
      </w:r>
      <w:r w:rsidR="00D74ECD">
        <w:rPr>
          <w:rFonts w:eastAsia="楷体_GB2312" w:hint="eastAsia"/>
          <w:sz w:val="28"/>
          <w:szCs w:val="28"/>
          <w:u w:val="single"/>
        </w:rPr>
        <w:instrText>REF _Ref146300831 \h</w:instrText>
      </w:r>
      <w:r w:rsidR="00D74ECD">
        <w:rPr>
          <w:rFonts w:eastAsia="楷体_GB2312"/>
          <w:sz w:val="28"/>
          <w:szCs w:val="28"/>
          <w:u w:val="single"/>
        </w:rPr>
        <w:instrText xml:space="preserve"> </w:instrText>
      </w:r>
      <w:r w:rsidR="00D74ECD">
        <w:rPr>
          <w:rFonts w:ascii="楷体_GB2312" w:eastAsia="楷体_GB2312"/>
          <w:sz w:val="28"/>
          <w:szCs w:val="28"/>
          <w:u w:val="single"/>
        </w:rPr>
      </w:r>
      <w:r w:rsidR="00D74ECD">
        <w:rPr>
          <w:rFonts w:ascii="楷体_GB2312" w:eastAsia="楷体_GB2312"/>
          <w:sz w:val="28"/>
          <w:szCs w:val="28"/>
          <w:u w:val="single"/>
        </w:rPr>
        <w:fldChar w:fldCharType="separate"/>
      </w:r>
      <w:r w:rsidR="00557A9E" w:rsidRPr="00D74ECD">
        <w:rPr>
          <w:rFonts w:hint="eastAsia"/>
        </w:rPr>
        <w:t>sis01</w:t>
      </w:r>
      <w:r w:rsidR="00557A9E" w:rsidRPr="00D74ECD">
        <w:rPr>
          <w:rFonts w:hint="eastAsia"/>
        </w:rPr>
        <w:t>学校信息系统</w:t>
      </w:r>
      <w:r w:rsidR="00557A9E" w:rsidRPr="00D74ECD">
        <w:rPr>
          <w:rFonts w:hint="eastAsia"/>
        </w:rPr>
        <w:t>C</w:t>
      </w:r>
      <w:r w:rsidR="00557A9E" w:rsidRPr="00D74ECD">
        <w:rPr>
          <w:rFonts w:hint="eastAsia"/>
        </w:rPr>
        <w:t>版</w:t>
      </w:r>
      <w:r w:rsidR="00D74ECD">
        <w:rPr>
          <w:rFonts w:ascii="楷体_GB2312" w:eastAsia="楷体_GB2312"/>
          <w:sz w:val="28"/>
          <w:szCs w:val="28"/>
          <w:u w:val="single"/>
        </w:rPr>
        <w:fldChar w:fldCharType="end"/>
      </w:r>
      <w:r w:rsidR="00735154"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735154">
        <w:rPr>
          <w:rFonts w:eastAsia="楷体_GB2312" w:hint="eastAsia"/>
          <w:sz w:val="28"/>
          <w:szCs w:val="28"/>
          <w:u w:val="single"/>
        </w:rPr>
        <w:t xml:space="preserve"> </w:t>
      </w:r>
      <w:r w:rsidR="00735154" w:rsidRPr="000E4AF4">
        <w:rPr>
          <w:rFonts w:eastAsia="楷体_GB2312"/>
          <w:sz w:val="28"/>
          <w:szCs w:val="28"/>
        </w:rPr>
        <w:t>指导教师</w:t>
      </w:r>
      <w:r w:rsidR="00735154" w:rsidRPr="000F2EED">
        <w:rPr>
          <w:rFonts w:eastAsia="楷体_GB2312"/>
          <w:sz w:val="28"/>
          <w:szCs w:val="28"/>
          <w:u w:val="single"/>
        </w:rPr>
        <w:t xml:space="preserve">  </w:t>
      </w:r>
      <w:r w:rsidR="00735154">
        <w:rPr>
          <w:rFonts w:eastAsia="楷体_GB2312" w:hint="eastAsia"/>
          <w:sz w:val="28"/>
          <w:szCs w:val="28"/>
          <w:u w:val="single"/>
        </w:rPr>
        <w:t>干晓聪</w:t>
      </w:r>
      <w:r w:rsidR="00735154" w:rsidRPr="000F2EED">
        <w:rPr>
          <w:rFonts w:eastAsia="楷体_GB2312"/>
          <w:sz w:val="28"/>
          <w:szCs w:val="28"/>
          <w:u w:val="single"/>
        </w:rPr>
        <w:t xml:space="preserve">  </w:t>
      </w:r>
    </w:p>
    <w:p w14:paraId="3ACA32C9" w14:textId="77777777" w:rsidR="0080797C" w:rsidRPr="000E4AF4" w:rsidRDefault="0080797C" w:rsidP="0080797C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实验项目编号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实验项目类型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实验地点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>数学系机房</w:t>
      </w:r>
      <w:r w:rsidRPr="000E4AF4">
        <w:rPr>
          <w:rFonts w:eastAsia="楷体_GB2312"/>
          <w:sz w:val="28"/>
          <w:szCs w:val="28"/>
          <w:u w:val="single"/>
        </w:rPr>
        <w:t xml:space="preserve">        </w:t>
      </w:r>
    </w:p>
    <w:p w14:paraId="7A0B12D2" w14:textId="77777777" w:rsidR="0080797C" w:rsidRPr="000E4AF4" w:rsidRDefault="0080797C" w:rsidP="0080797C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学生姓名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 w:hint="eastAsia"/>
          <w:sz w:val="28"/>
          <w:szCs w:val="28"/>
          <w:u w:val="single"/>
        </w:rPr>
        <w:t xml:space="preserve"> 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Pr="00222C72">
        <w:rPr>
          <w:rFonts w:eastAsia="楷体_GB2312" w:hint="eastAsia"/>
          <w:sz w:val="28"/>
          <w:szCs w:val="28"/>
          <w:u w:val="single"/>
        </w:rPr>
        <w:instrText xml:space="preserve">REF </w:instrText>
      </w:r>
      <w:r w:rsidRPr="00222C72">
        <w:rPr>
          <w:rFonts w:eastAsia="楷体_GB2312" w:hint="eastAsia"/>
          <w:sz w:val="28"/>
          <w:szCs w:val="28"/>
          <w:u w:val="single"/>
        </w:rPr>
        <w:instrText>姓名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557A9E">
        <w:rPr>
          <w:rFonts w:hint="eastAsia"/>
          <w:sz w:val="24"/>
          <w:u w:val="single"/>
        </w:rPr>
        <w:t>xx</w:t>
      </w:r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</w:t>
      </w:r>
      <w:r w:rsidRPr="000E4AF4">
        <w:rPr>
          <w:rFonts w:eastAsia="楷体_GB2312"/>
          <w:sz w:val="28"/>
          <w:szCs w:val="28"/>
        </w:rPr>
        <w:t>学号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222C72">
        <w:rPr>
          <w:rFonts w:eastAsia="楷体_GB2312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REF </w:instrText>
      </w:r>
      <w:r w:rsidRPr="00222C72">
        <w:rPr>
          <w:rFonts w:eastAsia="楷体_GB2312"/>
          <w:sz w:val="28"/>
          <w:szCs w:val="28"/>
          <w:u w:val="single"/>
        </w:rPr>
        <w:instrText>学号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 w:rsidRPr="00557A9E">
        <w:rPr>
          <w:rFonts w:hint="eastAsia"/>
          <w:sz w:val="24"/>
          <w:u w:val="single"/>
        </w:rPr>
        <w:t>yy</w:t>
      </w:r>
      <w:proofErr w:type="spellEnd"/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         </w:t>
      </w:r>
    </w:p>
    <w:p w14:paraId="15DDFF46" w14:textId="77777777" w:rsidR="0080797C" w:rsidRPr="000E4AF4" w:rsidRDefault="0080797C" w:rsidP="0080797C">
      <w:pPr>
        <w:numPr>
          <w:ins w:id="9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学院</w:t>
      </w:r>
      <w:r w:rsidRPr="000E4AF4">
        <w:rPr>
          <w:rFonts w:eastAsia="楷体_GB2312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>信息学院</w:t>
      </w:r>
      <w:r w:rsidRPr="000E4AF4">
        <w:rPr>
          <w:rFonts w:eastAsia="楷体_GB2312"/>
          <w:sz w:val="28"/>
          <w:szCs w:val="28"/>
          <w:u w:val="single"/>
        </w:rPr>
        <w:t xml:space="preserve">     </w:t>
      </w:r>
      <w:r w:rsidRPr="000E4AF4">
        <w:rPr>
          <w:rFonts w:eastAsia="楷体_GB2312"/>
          <w:sz w:val="28"/>
          <w:szCs w:val="28"/>
        </w:rPr>
        <w:t>系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 w:hint="eastAsia"/>
          <w:sz w:val="28"/>
          <w:szCs w:val="28"/>
          <w:u w:val="single"/>
        </w:rPr>
        <w:t>数学系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/>
          <w:sz w:val="28"/>
          <w:szCs w:val="28"/>
        </w:rPr>
        <w:t>专业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5D1266">
        <w:rPr>
          <w:rFonts w:eastAsia="楷体_GB2312"/>
          <w:sz w:val="28"/>
          <w:szCs w:val="28"/>
          <w:u w:val="single"/>
        </w:rPr>
        <w:fldChar w:fldCharType="begin"/>
      </w:r>
      <w:r w:rsidRPr="005D1266">
        <w:rPr>
          <w:rFonts w:eastAsia="楷体_GB2312"/>
          <w:sz w:val="28"/>
          <w:szCs w:val="28"/>
          <w:u w:val="single"/>
        </w:rPr>
        <w:instrText xml:space="preserve"> REF </w:instrText>
      </w:r>
      <w:r w:rsidRPr="005D1266">
        <w:rPr>
          <w:rFonts w:eastAsia="楷体_GB2312"/>
          <w:sz w:val="28"/>
          <w:szCs w:val="28"/>
          <w:u w:val="single"/>
        </w:rPr>
        <w:instrText>专业</w:instrText>
      </w:r>
      <w:r w:rsidRPr="005D1266">
        <w:rPr>
          <w:rFonts w:eastAsia="楷体_GB2312"/>
          <w:sz w:val="28"/>
          <w:szCs w:val="28"/>
          <w:u w:val="single"/>
        </w:rPr>
        <w:instrText xml:space="preserve"> </w:instrText>
      </w:r>
      <w:r w:rsidRPr="005D1266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>
        <w:rPr>
          <w:rFonts w:hint="eastAsia"/>
          <w:sz w:val="24"/>
        </w:rPr>
        <w:t>zz</w:t>
      </w:r>
      <w:proofErr w:type="spellEnd"/>
      <w:r w:rsidRPr="005D1266">
        <w:rPr>
          <w:rFonts w:eastAsia="楷体_GB2312"/>
          <w:sz w:val="28"/>
          <w:szCs w:val="28"/>
          <w:u w:val="single"/>
        </w:rPr>
        <w:fldChar w:fldCharType="end"/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  <w:r w:rsidRPr="000E4AF4">
        <w:rPr>
          <w:rFonts w:eastAsia="楷体_GB2312"/>
          <w:sz w:val="28"/>
          <w:szCs w:val="28"/>
        </w:rPr>
        <w:t xml:space="preserve">  </w:t>
      </w:r>
    </w:p>
    <w:p w14:paraId="0096D303" w14:textId="77777777" w:rsidR="0080797C" w:rsidRPr="000E4AF4" w:rsidRDefault="0080797C" w:rsidP="0080797C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/>
          <w:sz w:val="28"/>
          <w:szCs w:val="28"/>
          <w:u w:val="single"/>
        </w:rPr>
        <w:fldChar w:fldCharType="begin"/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 w:hint="eastAsia"/>
          <w:sz w:val="28"/>
          <w:szCs w:val="28"/>
          <w:u w:val="single"/>
        </w:rPr>
        <w:instrText xml:space="preserve">REF </w:instrText>
      </w:r>
      <w:r>
        <w:rPr>
          <w:rFonts w:eastAsia="楷体_GB2312" w:hint="eastAsia"/>
          <w:sz w:val="28"/>
          <w:szCs w:val="28"/>
          <w:u w:val="single"/>
        </w:rPr>
        <w:instrText>实验时间</w:instrText>
      </w:r>
      <w:r>
        <w:rPr>
          <w:rFonts w:eastAsia="楷体_GB2312" w:hint="eastAsia"/>
          <w:sz w:val="28"/>
          <w:szCs w:val="28"/>
          <w:u w:val="single"/>
        </w:rPr>
        <w:instrText xml:space="preserve"> \h</w:instrText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 w:rsidRPr="00D604AA">
        <w:rPr>
          <w:rFonts w:eastAsia="楷体_GB2312"/>
          <w:sz w:val="28"/>
          <w:szCs w:val="28"/>
          <w:u w:val="single"/>
        </w:rPr>
      </w:r>
      <w:r>
        <w:rPr>
          <w:rFonts w:eastAsia="楷体_GB2312"/>
          <w:sz w:val="28"/>
          <w:szCs w:val="28"/>
          <w:u w:val="single"/>
        </w:rPr>
        <w:fldChar w:fldCharType="separate"/>
      </w:r>
      <w:r w:rsidR="00557A9E" w:rsidRPr="000E4AF4">
        <w:rPr>
          <w:rFonts w:eastAsia="楷体_GB2312"/>
          <w:sz w:val="28"/>
          <w:szCs w:val="28"/>
        </w:rPr>
        <w:t>实验时间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午～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</w:t>
      </w:r>
      <w:r w:rsidR="00557A9E" w:rsidRPr="000E4AF4">
        <w:rPr>
          <w:rFonts w:eastAsia="楷体_GB2312"/>
          <w:sz w:val="28"/>
          <w:szCs w:val="28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温度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℃</w:t>
      </w:r>
      <w:r w:rsidR="00557A9E" w:rsidRPr="000E4AF4">
        <w:rPr>
          <w:rFonts w:eastAsia="楷体_GB2312"/>
          <w:sz w:val="28"/>
          <w:szCs w:val="28"/>
        </w:rPr>
        <w:t>湿度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fldChar w:fldCharType="end"/>
      </w:r>
    </w:p>
    <w:p w14:paraId="3529BE82" w14:textId="77777777" w:rsidR="0080797C" w:rsidRPr="002474D3" w:rsidRDefault="0080797C" w:rsidP="0080797C">
      <w:pPr>
        <w:spacing w:line="420" w:lineRule="exact"/>
        <w:rPr>
          <w:rFonts w:eastAsia="楷体_GB2312" w:hint="eastAsia"/>
          <w:sz w:val="28"/>
          <w:szCs w:val="28"/>
        </w:rPr>
      </w:pPr>
    </w:p>
    <w:p w14:paraId="1D7E3F59" w14:textId="77777777" w:rsidR="0080797C" w:rsidRPr="000E4AF4" w:rsidRDefault="0080797C" w:rsidP="0080797C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一、实验目的</w:t>
      </w:r>
    </w:p>
    <w:p w14:paraId="0F50E834" w14:textId="77777777" w:rsidR="0080797C" w:rsidRPr="000E4AF4" w:rsidRDefault="004929EF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复习</w:t>
      </w:r>
      <w:r w:rsidR="00825EAC">
        <w:rPr>
          <w:rFonts w:hint="eastAsia"/>
          <w:sz w:val="28"/>
          <w:szCs w:val="28"/>
        </w:rPr>
        <w:t>面向过程编程，实现一个简单的</w:t>
      </w:r>
      <w:r w:rsidR="007C2FEF">
        <w:rPr>
          <w:rFonts w:hint="eastAsia"/>
          <w:sz w:val="28"/>
          <w:szCs w:val="28"/>
        </w:rPr>
        <w:t>SIS</w:t>
      </w:r>
      <w:r w:rsidR="00825EAC" w:rsidRPr="00825EAC">
        <w:rPr>
          <w:rFonts w:hint="eastAsia"/>
          <w:sz w:val="28"/>
          <w:szCs w:val="28"/>
        </w:rPr>
        <w:t>学校信息系统</w:t>
      </w:r>
    </w:p>
    <w:p w14:paraId="2DE8CAD3" w14:textId="77777777" w:rsidR="0080797C" w:rsidRPr="00E154A6" w:rsidRDefault="0080797C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56B9DE20" w14:textId="77777777" w:rsidR="0080797C" w:rsidRPr="000E4AF4" w:rsidRDefault="0080797C" w:rsidP="0080797C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二、实验环境</w:t>
      </w:r>
    </w:p>
    <w:p w14:paraId="338B4F2D" w14:textId="77777777" w:rsidR="0080797C" w:rsidRPr="000E4AF4" w:rsidRDefault="0080797C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计算机：</w:t>
      </w:r>
      <w:r w:rsidR="00E64ECC">
        <w:rPr>
          <w:rFonts w:hint="eastAsia"/>
          <w:sz w:val="28"/>
          <w:szCs w:val="28"/>
        </w:rPr>
        <w:t>计算机：</w:t>
      </w:r>
      <w:r w:rsidR="00E64ECC">
        <w:rPr>
          <w:rFonts w:hint="eastAsia"/>
          <w:sz w:val="28"/>
          <w:szCs w:val="28"/>
        </w:rPr>
        <w:t>PC X64 / PC X86</w:t>
      </w:r>
    </w:p>
    <w:p w14:paraId="02692F8B" w14:textId="77777777" w:rsidR="0080797C" w:rsidRPr="000E4AF4" w:rsidRDefault="0080797C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操作系统：</w:t>
      </w:r>
      <w:r w:rsidRPr="000E4AF4">
        <w:rPr>
          <w:sz w:val="28"/>
          <w:szCs w:val="28"/>
        </w:rPr>
        <w:t>W</w:t>
      </w:r>
      <w:r w:rsidRPr="000E4AF4">
        <w:rPr>
          <w:rFonts w:hint="eastAsia"/>
          <w:sz w:val="28"/>
          <w:szCs w:val="28"/>
        </w:rPr>
        <w:t>indows / Linux / MacOS</w:t>
      </w:r>
    </w:p>
    <w:p w14:paraId="185191D5" w14:textId="77777777" w:rsidR="0080797C" w:rsidRPr="000E4AF4" w:rsidRDefault="00E1363A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 / Python / C++</w:t>
      </w:r>
    </w:p>
    <w:p w14:paraId="0C5463EA" w14:textId="77777777" w:rsidR="0080797C" w:rsidRPr="000E4AF4" w:rsidRDefault="00362CF8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Eclipse / Visual Studio Code / IntelliJ IDEA</w:t>
      </w:r>
    </w:p>
    <w:p w14:paraId="1C89AFB9" w14:textId="77777777" w:rsidR="0080797C" w:rsidRPr="000E4AF4" w:rsidRDefault="0080797C" w:rsidP="0080797C">
      <w:pPr>
        <w:rPr>
          <w:rFonts w:hint="eastAsia"/>
          <w:b/>
          <w:sz w:val="28"/>
          <w:szCs w:val="28"/>
        </w:rPr>
      </w:pPr>
    </w:p>
    <w:p w14:paraId="69270A05" w14:textId="77777777" w:rsidR="0080797C" w:rsidRPr="000E4AF4" w:rsidRDefault="0080797C" w:rsidP="0080797C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三、程序原理</w:t>
      </w:r>
    </w:p>
    <w:p w14:paraId="19B85C67" w14:textId="77777777" w:rsidR="00825EAC" w:rsidRPr="00825EAC" w:rsidRDefault="00825EAC" w:rsidP="00825EA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记录一张表，含</w:t>
      </w:r>
      <w:r w:rsidRPr="00825EAC">
        <w:rPr>
          <w:rFonts w:hint="eastAsia"/>
          <w:sz w:val="28"/>
          <w:szCs w:val="28"/>
        </w:rPr>
        <w:t>ID</w:t>
      </w:r>
      <w:r w:rsidRPr="00825EAC">
        <w:rPr>
          <w:rFonts w:hint="eastAsia"/>
          <w:sz w:val="28"/>
          <w:szCs w:val="28"/>
        </w:rPr>
        <w:t>、姓名</w:t>
      </w:r>
    </w:p>
    <w:p w14:paraId="50BD9530" w14:textId="77777777" w:rsidR="00825EAC" w:rsidRPr="00825EAC" w:rsidRDefault="00825EAC" w:rsidP="00825EA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输入</w:t>
      </w:r>
      <w:r w:rsidRPr="00825EAC">
        <w:rPr>
          <w:rFonts w:hint="eastAsia"/>
          <w:sz w:val="28"/>
          <w:szCs w:val="28"/>
        </w:rPr>
        <w:t xml:space="preserve">add xxx </w:t>
      </w:r>
      <w:proofErr w:type="spellStart"/>
      <w:r w:rsidRPr="00825EAC">
        <w:rPr>
          <w:rFonts w:hint="eastAsia"/>
          <w:sz w:val="28"/>
          <w:szCs w:val="28"/>
        </w:rPr>
        <w:t>yyy</w:t>
      </w:r>
      <w:proofErr w:type="spellEnd"/>
      <w:r w:rsidRPr="00825EAC">
        <w:rPr>
          <w:rFonts w:hint="eastAsia"/>
          <w:sz w:val="28"/>
          <w:szCs w:val="28"/>
        </w:rPr>
        <w:t>添加一条记录，</w:t>
      </w:r>
      <w:r w:rsidRPr="00825EAC">
        <w:rPr>
          <w:rFonts w:hint="eastAsia"/>
          <w:sz w:val="28"/>
          <w:szCs w:val="28"/>
        </w:rPr>
        <w:t>ID</w:t>
      </w:r>
      <w:r w:rsidRPr="00825EAC">
        <w:rPr>
          <w:rFonts w:hint="eastAsia"/>
          <w:sz w:val="28"/>
          <w:szCs w:val="28"/>
        </w:rPr>
        <w:t>为</w:t>
      </w:r>
      <w:r w:rsidRPr="00825EAC">
        <w:rPr>
          <w:rFonts w:hint="eastAsia"/>
          <w:sz w:val="28"/>
          <w:szCs w:val="28"/>
        </w:rPr>
        <w:t>xxx</w:t>
      </w:r>
      <w:r w:rsidRPr="00825EAC">
        <w:rPr>
          <w:rFonts w:hint="eastAsia"/>
          <w:sz w:val="28"/>
          <w:szCs w:val="28"/>
        </w:rPr>
        <w:t>，姓名为</w:t>
      </w:r>
      <w:proofErr w:type="spellStart"/>
      <w:r w:rsidRPr="00825EAC">
        <w:rPr>
          <w:rFonts w:hint="eastAsia"/>
          <w:sz w:val="28"/>
          <w:szCs w:val="28"/>
        </w:rPr>
        <w:t>yyy</w:t>
      </w:r>
      <w:proofErr w:type="spellEnd"/>
    </w:p>
    <w:p w14:paraId="14112E01" w14:textId="77777777" w:rsidR="00825EAC" w:rsidRPr="00825EAC" w:rsidRDefault="00825EAC" w:rsidP="00825EA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输入</w:t>
      </w:r>
      <w:r w:rsidRPr="00825EAC">
        <w:rPr>
          <w:rFonts w:hint="eastAsia"/>
          <w:sz w:val="28"/>
          <w:szCs w:val="28"/>
        </w:rPr>
        <w:t>show</w:t>
      </w:r>
      <w:r w:rsidRPr="00825EAC">
        <w:rPr>
          <w:rFonts w:hint="eastAsia"/>
          <w:sz w:val="28"/>
          <w:szCs w:val="28"/>
        </w:rPr>
        <w:t>显示所有记录</w:t>
      </w:r>
    </w:p>
    <w:p w14:paraId="721E8E7D" w14:textId="77777777" w:rsidR="00825EAC" w:rsidRPr="00825EAC" w:rsidRDefault="00825EAC" w:rsidP="00825EA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输入</w:t>
      </w:r>
      <w:r w:rsidRPr="00825EAC">
        <w:rPr>
          <w:rFonts w:hint="eastAsia"/>
          <w:sz w:val="28"/>
          <w:szCs w:val="28"/>
        </w:rPr>
        <w:t>exit</w:t>
      </w:r>
      <w:r w:rsidRPr="00825EAC">
        <w:rPr>
          <w:rFonts w:hint="eastAsia"/>
          <w:sz w:val="28"/>
          <w:szCs w:val="28"/>
        </w:rPr>
        <w:t>退出</w:t>
      </w:r>
    </w:p>
    <w:p w14:paraId="194D3F1C" w14:textId="77777777" w:rsidR="00825EAC" w:rsidRPr="00825EAC" w:rsidRDefault="00825EAC" w:rsidP="00825EA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用字符数组实现，不用字符串</w:t>
      </w:r>
    </w:p>
    <w:p w14:paraId="437AC5A7" w14:textId="77777777" w:rsidR="00825EAC" w:rsidRPr="00825EAC" w:rsidRDefault="00825EAC" w:rsidP="00825EA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只用给出的输入、输出单个字符的函数</w:t>
      </w:r>
      <w:proofErr w:type="spellStart"/>
      <w:r w:rsidRPr="00825EAC">
        <w:rPr>
          <w:rFonts w:hint="eastAsia"/>
          <w:sz w:val="28"/>
          <w:szCs w:val="28"/>
        </w:rPr>
        <w:t>getchar</w:t>
      </w:r>
      <w:proofErr w:type="spellEnd"/>
      <w:r w:rsidRPr="00825EAC">
        <w:rPr>
          <w:rFonts w:hint="eastAsia"/>
          <w:sz w:val="28"/>
          <w:szCs w:val="28"/>
        </w:rPr>
        <w:t>()</w:t>
      </w:r>
      <w:r w:rsidRPr="00825EAC">
        <w:rPr>
          <w:rFonts w:hint="eastAsia"/>
          <w:sz w:val="28"/>
          <w:szCs w:val="28"/>
        </w:rPr>
        <w:t>和</w:t>
      </w:r>
      <w:proofErr w:type="spellStart"/>
      <w:r w:rsidRPr="00825EAC">
        <w:rPr>
          <w:rFonts w:hint="eastAsia"/>
          <w:sz w:val="28"/>
          <w:szCs w:val="28"/>
        </w:rPr>
        <w:t>putchar</w:t>
      </w:r>
      <w:proofErr w:type="spellEnd"/>
      <w:r w:rsidRPr="00825EAC">
        <w:rPr>
          <w:rFonts w:hint="eastAsia"/>
          <w:sz w:val="28"/>
          <w:szCs w:val="28"/>
        </w:rPr>
        <w:t>()</w:t>
      </w:r>
    </w:p>
    <w:p w14:paraId="57FD5F26" w14:textId="77777777" w:rsidR="0080797C" w:rsidRDefault="00825EAC" w:rsidP="00825EA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假设输入</w:t>
      </w:r>
      <w:proofErr w:type="gramStart"/>
      <w:r w:rsidRPr="00825EAC">
        <w:rPr>
          <w:rFonts w:hint="eastAsia"/>
          <w:sz w:val="28"/>
          <w:szCs w:val="28"/>
        </w:rPr>
        <w:t>很</w:t>
      </w:r>
      <w:proofErr w:type="gramEnd"/>
      <w:r w:rsidRPr="00825EAC">
        <w:rPr>
          <w:rFonts w:hint="eastAsia"/>
          <w:sz w:val="28"/>
          <w:szCs w:val="28"/>
        </w:rPr>
        <w:t>规范，英文全小写，每行最多</w:t>
      </w:r>
      <w:r w:rsidRPr="00825EAC">
        <w:rPr>
          <w:rFonts w:hint="eastAsia"/>
          <w:sz w:val="28"/>
          <w:szCs w:val="28"/>
        </w:rPr>
        <w:t>100</w:t>
      </w:r>
      <w:r w:rsidRPr="00825EAC">
        <w:rPr>
          <w:rFonts w:hint="eastAsia"/>
          <w:sz w:val="28"/>
          <w:szCs w:val="28"/>
        </w:rPr>
        <w:t>字符，首尾无空格，词语间用</w:t>
      </w:r>
      <w:r w:rsidRPr="00825EAC">
        <w:rPr>
          <w:rFonts w:hint="eastAsia"/>
          <w:sz w:val="28"/>
          <w:szCs w:val="28"/>
        </w:rPr>
        <w:t>1</w:t>
      </w:r>
      <w:r w:rsidRPr="00825EAC">
        <w:rPr>
          <w:rFonts w:hint="eastAsia"/>
          <w:sz w:val="28"/>
          <w:szCs w:val="28"/>
        </w:rPr>
        <w:t>个空格隔开，命令不会输错，学号最多</w:t>
      </w:r>
      <w:r w:rsidRPr="00825EAC">
        <w:rPr>
          <w:rFonts w:hint="eastAsia"/>
          <w:sz w:val="28"/>
          <w:szCs w:val="28"/>
        </w:rPr>
        <w:t>10</w:t>
      </w:r>
      <w:r w:rsidRPr="00825EAC">
        <w:rPr>
          <w:rFonts w:hint="eastAsia"/>
          <w:sz w:val="28"/>
          <w:szCs w:val="28"/>
        </w:rPr>
        <w:t>字符，姓名最多</w:t>
      </w:r>
      <w:r w:rsidRPr="00825EAC">
        <w:rPr>
          <w:rFonts w:hint="eastAsia"/>
          <w:sz w:val="28"/>
          <w:szCs w:val="28"/>
        </w:rPr>
        <w:t>10</w:t>
      </w:r>
      <w:r w:rsidRPr="00825EAC">
        <w:rPr>
          <w:rFonts w:hint="eastAsia"/>
          <w:sz w:val="28"/>
          <w:szCs w:val="28"/>
        </w:rPr>
        <w:t>字符，最多</w:t>
      </w:r>
      <w:r w:rsidRPr="00825EAC">
        <w:rPr>
          <w:rFonts w:hint="eastAsia"/>
          <w:sz w:val="28"/>
          <w:szCs w:val="28"/>
        </w:rPr>
        <w:t>100</w:t>
      </w:r>
      <w:r w:rsidRPr="00825EAC">
        <w:rPr>
          <w:rFonts w:hint="eastAsia"/>
          <w:sz w:val="28"/>
          <w:szCs w:val="28"/>
        </w:rPr>
        <w:t>条记录</w:t>
      </w:r>
    </w:p>
    <w:p w14:paraId="2E381996" w14:textId="77777777" w:rsidR="0056779D" w:rsidRPr="000E4AF4" w:rsidRDefault="0056779D" w:rsidP="00825EA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56779D">
        <w:rPr>
          <w:rFonts w:hint="eastAsia"/>
          <w:sz w:val="28"/>
          <w:szCs w:val="28"/>
        </w:rPr>
        <w:t>用一个长度</w:t>
      </w:r>
      <w:r w:rsidRPr="0056779D">
        <w:rPr>
          <w:rFonts w:hint="eastAsia"/>
          <w:sz w:val="28"/>
          <w:szCs w:val="28"/>
        </w:rPr>
        <w:t>101</w:t>
      </w:r>
      <w:r w:rsidRPr="0056779D">
        <w:rPr>
          <w:rFonts w:hint="eastAsia"/>
          <w:sz w:val="28"/>
          <w:szCs w:val="28"/>
        </w:rPr>
        <w:t>的字符数组接收输入的每一行命令。根据命令开头若干个字符分情况处理，信息记录在两个长度为</w:t>
      </w:r>
      <w:r w:rsidRPr="0056779D">
        <w:rPr>
          <w:rFonts w:hint="eastAsia"/>
          <w:sz w:val="28"/>
          <w:szCs w:val="28"/>
        </w:rPr>
        <w:t>100</w:t>
      </w:r>
      <w:r w:rsidRPr="0056779D">
        <w:rPr>
          <w:rFonts w:hint="eastAsia"/>
          <w:sz w:val="28"/>
          <w:szCs w:val="28"/>
        </w:rPr>
        <w:t>的数组中，数组的每个元素是长</w:t>
      </w:r>
      <w:r w:rsidRPr="0056779D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的字符数组</w:t>
      </w:r>
    </w:p>
    <w:p w14:paraId="393A4EBB" w14:textId="77777777" w:rsidR="000F65C8" w:rsidRPr="005A7BC1" w:rsidRDefault="000F65C8" w:rsidP="000F65C8">
      <w:pPr>
        <w:adjustRightInd w:val="0"/>
        <w:snapToGrid w:val="0"/>
        <w:ind w:firstLine="420"/>
        <w:rPr>
          <w:rFonts w:hint="eastAsia"/>
          <w:i/>
          <w:color w:val="808080"/>
          <w:sz w:val="24"/>
        </w:rPr>
      </w:pPr>
      <w:r>
        <w:rPr>
          <w:rFonts w:hint="eastAsia"/>
          <w:i/>
          <w:color w:val="808080"/>
          <w:sz w:val="24"/>
        </w:rPr>
        <w:t>可在此</w:t>
      </w:r>
      <w:r w:rsidRPr="005A7BC1">
        <w:rPr>
          <w:rFonts w:hint="eastAsia"/>
          <w:i/>
          <w:color w:val="808080"/>
          <w:sz w:val="24"/>
        </w:rPr>
        <w:t>补充详细原理与代码结构的简要说明</w:t>
      </w:r>
    </w:p>
    <w:p w14:paraId="0CEB4177" w14:textId="77777777" w:rsidR="000F65C8" w:rsidRPr="000E4AF4" w:rsidRDefault="000F65C8" w:rsidP="000F65C8">
      <w:pPr>
        <w:rPr>
          <w:rFonts w:hint="eastAsia"/>
          <w:b/>
          <w:sz w:val="28"/>
          <w:szCs w:val="28"/>
        </w:rPr>
      </w:pPr>
    </w:p>
    <w:p w14:paraId="383B2A6D" w14:textId="77777777" w:rsidR="001C568D" w:rsidRPr="000E4AF4" w:rsidRDefault="001C568D" w:rsidP="001C568D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四、程序代码</w:t>
      </w:r>
    </w:p>
    <w:p w14:paraId="50D77A47" w14:textId="77777777" w:rsidR="000F65C8" w:rsidRPr="00FC798E" w:rsidRDefault="000F65C8" w:rsidP="000F65C8">
      <w:pPr>
        <w:adjustRightInd w:val="0"/>
        <w:snapToGrid w:val="0"/>
        <w:ind w:firstLine="420"/>
        <w:rPr>
          <w:rFonts w:hint="eastAsia"/>
          <w:i/>
          <w:color w:val="808080"/>
          <w:sz w:val="28"/>
          <w:szCs w:val="28"/>
        </w:rPr>
      </w:pPr>
      <w:r w:rsidRPr="00FC798E">
        <w:rPr>
          <w:rFonts w:hint="eastAsia"/>
          <w:i/>
          <w:color w:val="808080"/>
          <w:sz w:val="28"/>
          <w:szCs w:val="28"/>
        </w:rPr>
        <w:lastRenderedPageBreak/>
        <w:t xml:space="preserve">// </w:t>
      </w:r>
      <w:r w:rsidRPr="00FC798E">
        <w:rPr>
          <w:rFonts w:hint="eastAsia"/>
          <w:i/>
          <w:color w:val="808080"/>
          <w:sz w:val="28"/>
          <w:szCs w:val="28"/>
        </w:rPr>
        <w:t>参考代码</w:t>
      </w:r>
      <w:r w:rsidR="00825EAC">
        <w:rPr>
          <w:rFonts w:hint="eastAsia"/>
          <w:i/>
          <w:color w:val="808080"/>
          <w:sz w:val="28"/>
          <w:szCs w:val="28"/>
        </w:rPr>
        <w:t>sis01</w:t>
      </w:r>
      <w:r w:rsidR="00430D7D">
        <w:rPr>
          <w:rFonts w:hint="eastAsia"/>
          <w:i/>
          <w:color w:val="808080"/>
          <w:sz w:val="28"/>
          <w:szCs w:val="28"/>
        </w:rPr>
        <w:t>，</w:t>
      </w:r>
      <w:r w:rsidR="00430D7D">
        <w:rPr>
          <w:rFonts w:hint="eastAsia"/>
          <w:i/>
          <w:color w:val="808080"/>
          <w:sz w:val="28"/>
          <w:szCs w:val="28"/>
        </w:rPr>
        <w:t>C</w:t>
      </w:r>
      <w:r w:rsidR="00430D7D">
        <w:rPr>
          <w:rFonts w:hint="eastAsia"/>
          <w:i/>
          <w:color w:val="808080"/>
          <w:sz w:val="28"/>
          <w:szCs w:val="28"/>
        </w:rPr>
        <w:t>版</w:t>
      </w:r>
    </w:p>
    <w:p w14:paraId="757AD819" w14:textId="77777777" w:rsidR="0080797C" w:rsidRPr="00C26E1F" w:rsidRDefault="0080797C" w:rsidP="00C26E1F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04C11CEA" w14:textId="77777777" w:rsidR="0080797C" w:rsidRPr="000E4AF4" w:rsidRDefault="0080797C" w:rsidP="0080797C">
      <w:pPr>
        <w:rPr>
          <w:rFonts w:hint="eastAsia"/>
          <w:b/>
          <w:sz w:val="28"/>
          <w:szCs w:val="28"/>
        </w:rPr>
      </w:pPr>
    </w:p>
    <w:p w14:paraId="7F7EEAC9" w14:textId="77777777" w:rsidR="00615862" w:rsidRDefault="00615862" w:rsidP="0061586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五、出现的问题、原因与解决方法</w:t>
      </w:r>
    </w:p>
    <w:p w14:paraId="4302208C" w14:textId="77777777" w:rsidR="00615862" w:rsidRPr="000E4AF4" w:rsidRDefault="00615862" w:rsidP="00615862">
      <w:pPr>
        <w:rPr>
          <w:rFonts w:hint="eastAsia"/>
          <w:b/>
          <w:sz w:val="28"/>
          <w:szCs w:val="28"/>
        </w:rPr>
      </w:pPr>
    </w:p>
    <w:p w14:paraId="43A77AB1" w14:textId="77777777" w:rsidR="00615862" w:rsidRPr="000E4AF4" w:rsidRDefault="00615862" w:rsidP="0061586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0E4AF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测试数据与</w:t>
      </w:r>
      <w:r w:rsidRPr="000E4AF4">
        <w:rPr>
          <w:rFonts w:hint="eastAsia"/>
          <w:b/>
          <w:sz w:val="28"/>
          <w:szCs w:val="28"/>
        </w:rPr>
        <w:t>运行结果</w:t>
      </w:r>
    </w:p>
    <w:p w14:paraId="0B1ABE5B" w14:textId="77777777" w:rsidR="00615862" w:rsidRDefault="00615862" w:rsidP="00615862">
      <w:pPr>
        <w:adjustRightInd w:val="0"/>
        <w:snapToGrid w:val="0"/>
        <w:ind w:firstLine="420"/>
        <w:rPr>
          <w:rFonts w:hint="eastAsia"/>
          <w:b/>
          <w:sz w:val="28"/>
          <w:szCs w:val="28"/>
        </w:rPr>
      </w:pPr>
    </w:p>
    <w:p w14:paraId="1C056BAC" w14:textId="77777777" w:rsidR="008C18AF" w:rsidRPr="004C07A5" w:rsidRDefault="008C18AF" w:rsidP="008C18AF">
      <w:pPr>
        <w:pStyle w:val="1"/>
        <w:rPr>
          <w:rFonts w:hint="eastAsia"/>
        </w:rPr>
      </w:pPr>
      <w:bookmarkStart w:id="10" w:name="_Ref146300874"/>
      <w:bookmarkStart w:id="11" w:name="_Ref147684763"/>
      <w:r w:rsidRPr="00D74ECD">
        <w:rPr>
          <w:rFonts w:hint="eastAsia"/>
        </w:rPr>
        <w:lastRenderedPageBreak/>
        <w:t>sis01</w:t>
      </w:r>
      <w:r w:rsidRPr="00D74ECD">
        <w:rPr>
          <w:rFonts w:hint="eastAsia"/>
        </w:rPr>
        <w:t>学校信息系统</w:t>
      </w:r>
      <w:bookmarkEnd w:id="10"/>
      <w:r w:rsidR="00F738BA">
        <w:rPr>
          <w:rFonts w:hint="eastAsia"/>
        </w:rPr>
        <w:t>Java</w:t>
      </w:r>
      <w:r w:rsidR="00F738BA">
        <w:rPr>
          <w:rFonts w:hint="eastAsia"/>
        </w:rPr>
        <w:t>版</w:t>
      </w:r>
      <w:bookmarkEnd w:id="11"/>
    </w:p>
    <w:p w14:paraId="17006B52" w14:textId="77777777" w:rsidR="00CF3BF1" w:rsidRPr="000E4AF4" w:rsidRDefault="00CF3BF1" w:rsidP="00CF3BF1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课程名称</w:t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2474D3" w:rsidRPr="00ED0B01">
        <w:rPr>
          <w:sz w:val="28"/>
          <w:szCs w:val="28"/>
        </w:rPr>
        <w:fldChar w:fldCharType="begin"/>
      </w:r>
      <w:r w:rsidR="002474D3" w:rsidRPr="00ED0B01">
        <w:rPr>
          <w:sz w:val="28"/>
          <w:szCs w:val="28"/>
        </w:rPr>
        <w:instrText xml:space="preserve"> REF  </w:instrText>
      </w:r>
      <w:r w:rsidR="002474D3" w:rsidRPr="00ED0B01">
        <w:rPr>
          <w:sz w:val="28"/>
          <w:szCs w:val="28"/>
        </w:rPr>
        <w:instrText>课程名称</w:instrText>
      </w:r>
      <w:r w:rsidR="002474D3" w:rsidRPr="00ED0B01">
        <w:rPr>
          <w:sz w:val="28"/>
          <w:szCs w:val="28"/>
        </w:rPr>
        <w:instrText xml:space="preserve"> \h  \* MERGEFORMAT </w:instrText>
      </w:r>
      <w:r w:rsidR="002474D3" w:rsidRPr="00ED0B01">
        <w:rPr>
          <w:sz w:val="28"/>
          <w:szCs w:val="28"/>
        </w:rPr>
      </w:r>
      <w:r w:rsidR="002474D3" w:rsidRPr="00ED0B01">
        <w:rPr>
          <w:sz w:val="28"/>
          <w:szCs w:val="28"/>
        </w:rPr>
        <w:fldChar w:fldCharType="separate"/>
      </w:r>
      <w:r w:rsidR="00557A9E" w:rsidRPr="00557A9E">
        <w:rPr>
          <w:rFonts w:hint="eastAsia"/>
          <w:sz w:val="28"/>
          <w:szCs w:val="28"/>
        </w:rPr>
        <w:t>面向对象程序设计</w:t>
      </w:r>
      <w:r w:rsidR="00557A9E" w:rsidRPr="00557A9E">
        <w:rPr>
          <w:rFonts w:hint="eastAsia"/>
          <w:sz w:val="28"/>
          <w:szCs w:val="28"/>
        </w:rPr>
        <w:t>/Java</w:t>
      </w:r>
      <w:r w:rsidR="00557A9E" w:rsidRPr="00557A9E">
        <w:rPr>
          <w:rFonts w:hint="eastAsia"/>
          <w:sz w:val="28"/>
          <w:szCs w:val="28"/>
        </w:rPr>
        <w:t>语言</w:t>
      </w:r>
      <w:r w:rsidR="002474D3" w:rsidRPr="00ED0B01">
        <w:rPr>
          <w:sz w:val="28"/>
          <w:szCs w:val="28"/>
        </w:rPr>
        <w:fldChar w:fldCharType="end"/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0E4AF4">
        <w:rPr>
          <w:rFonts w:eastAsia="楷体_GB2312"/>
          <w:sz w:val="28"/>
          <w:szCs w:val="28"/>
        </w:rPr>
        <w:t>成绩评定</w:t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</w:p>
    <w:p w14:paraId="0621E75C" w14:textId="77777777" w:rsidR="00CF3BF1" w:rsidRPr="000E4AF4" w:rsidRDefault="00CF3BF1" w:rsidP="00CF3BF1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实验项目名称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 </w:t>
      </w:r>
      <w:r w:rsidR="00D200C6">
        <w:rPr>
          <w:rFonts w:eastAsia="楷体_GB2312"/>
          <w:sz w:val="28"/>
          <w:szCs w:val="28"/>
          <w:u w:val="single"/>
        </w:rPr>
        <w:fldChar w:fldCharType="begin"/>
      </w:r>
      <w:r w:rsidR="00D200C6">
        <w:rPr>
          <w:rFonts w:eastAsia="楷体_GB2312"/>
          <w:sz w:val="28"/>
          <w:szCs w:val="28"/>
          <w:u w:val="single"/>
        </w:rPr>
        <w:instrText xml:space="preserve"> </w:instrText>
      </w:r>
      <w:r w:rsidR="00D200C6">
        <w:rPr>
          <w:rFonts w:eastAsia="楷体_GB2312" w:hint="eastAsia"/>
          <w:sz w:val="28"/>
          <w:szCs w:val="28"/>
          <w:u w:val="single"/>
        </w:rPr>
        <w:instrText>REF _Ref147684763 \h</w:instrText>
      </w:r>
      <w:r w:rsidR="00D200C6">
        <w:rPr>
          <w:rFonts w:eastAsia="楷体_GB2312"/>
          <w:sz w:val="28"/>
          <w:szCs w:val="28"/>
          <w:u w:val="single"/>
        </w:rPr>
        <w:instrText xml:space="preserve"> </w:instrText>
      </w:r>
      <w:r w:rsidR="00D200C6">
        <w:rPr>
          <w:rFonts w:eastAsia="楷体_GB2312"/>
          <w:sz w:val="28"/>
          <w:szCs w:val="28"/>
          <w:u w:val="single"/>
        </w:rPr>
      </w:r>
      <w:r w:rsidR="00D200C6">
        <w:rPr>
          <w:rFonts w:eastAsia="楷体_GB2312"/>
          <w:sz w:val="28"/>
          <w:szCs w:val="28"/>
          <w:u w:val="single"/>
        </w:rPr>
        <w:fldChar w:fldCharType="separate"/>
      </w:r>
      <w:r w:rsidR="00557A9E" w:rsidRPr="00D74ECD">
        <w:rPr>
          <w:rFonts w:hint="eastAsia"/>
        </w:rPr>
        <w:t>sis01</w:t>
      </w:r>
      <w:r w:rsidR="00557A9E" w:rsidRPr="00D74ECD">
        <w:rPr>
          <w:rFonts w:hint="eastAsia"/>
        </w:rPr>
        <w:t>学校信息系统</w:t>
      </w:r>
      <w:r w:rsidR="00557A9E">
        <w:rPr>
          <w:rFonts w:hint="eastAsia"/>
        </w:rPr>
        <w:t>Java</w:t>
      </w:r>
      <w:r w:rsidR="00557A9E">
        <w:rPr>
          <w:rFonts w:hint="eastAsia"/>
        </w:rPr>
        <w:t>版</w:t>
      </w:r>
      <w:r w:rsidR="00D200C6">
        <w:rPr>
          <w:rFonts w:eastAsia="楷体_GB2312"/>
          <w:sz w:val="28"/>
          <w:szCs w:val="28"/>
          <w:u w:val="single"/>
        </w:rPr>
        <w:fldChar w:fldCharType="end"/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指导教师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干晓聪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</w:p>
    <w:p w14:paraId="5DB55B3C" w14:textId="77777777" w:rsidR="00CF3BF1" w:rsidRPr="000E4AF4" w:rsidRDefault="00CF3BF1" w:rsidP="00CF3BF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实验项目编号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实验项目类型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实验地点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>数学系机房</w:t>
      </w:r>
      <w:r w:rsidRPr="000E4AF4">
        <w:rPr>
          <w:rFonts w:eastAsia="楷体_GB2312"/>
          <w:sz w:val="28"/>
          <w:szCs w:val="28"/>
          <w:u w:val="single"/>
        </w:rPr>
        <w:t xml:space="preserve">        </w:t>
      </w:r>
    </w:p>
    <w:p w14:paraId="1179EA16" w14:textId="77777777" w:rsidR="00CF3BF1" w:rsidRPr="000E4AF4" w:rsidRDefault="00CF3BF1" w:rsidP="00CF3BF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学生姓名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 w:hint="eastAsia"/>
          <w:sz w:val="28"/>
          <w:szCs w:val="28"/>
          <w:u w:val="single"/>
        </w:rPr>
        <w:t xml:space="preserve"> 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Pr="00222C72">
        <w:rPr>
          <w:rFonts w:eastAsia="楷体_GB2312" w:hint="eastAsia"/>
          <w:sz w:val="28"/>
          <w:szCs w:val="28"/>
          <w:u w:val="single"/>
        </w:rPr>
        <w:instrText xml:space="preserve">REF </w:instrText>
      </w:r>
      <w:r w:rsidRPr="00222C72">
        <w:rPr>
          <w:rFonts w:eastAsia="楷体_GB2312" w:hint="eastAsia"/>
          <w:sz w:val="28"/>
          <w:szCs w:val="28"/>
          <w:u w:val="single"/>
        </w:rPr>
        <w:instrText>姓名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557A9E">
        <w:rPr>
          <w:rFonts w:hint="eastAsia"/>
          <w:sz w:val="24"/>
          <w:u w:val="single"/>
        </w:rPr>
        <w:t>xx</w:t>
      </w:r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</w:t>
      </w:r>
      <w:r w:rsidRPr="000E4AF4">
        <w:rPr>
          <w:rFonts w:eastAsia="楷体_GB2312"/>
          <w:sz w:val="28"/>
          <w:szCs w:val="28"/>
        </w:rPr>
        <w:t>学号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222C72">
        <w:rPr>
          <w:rFonts w:eastAsia="楷体_GB2312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REF </w:instrText>
      </w:r>
      <w:r w:rsidRPr="00222C72">
        <w:rPr>
          <w:rFonts w:eastAsia="楷体_GB2312"/>
          <w:sz w:val="28"/>
          <w:szCs w:val="28"/>
          <w:u w:val="single"/>
        </w:rPr>
        <w:instrText>学号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 w:rsidRPr="00557A9E">
        <w:rPr>
          <w:rFonts w:hint="eastAsia"/>
          <w:sz w:val="24"/>
          <w:u w:val="single"/>
        </w:rPr>
        <w:t>yy</w:t>
      </w:r>
      <w:proofErr w:type="spellEnd"/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         </w:t>
      </w:r>
    </w:p>
    <w:p w14:paraId="0D1606F1" w14:textId="77777777" w:rsidR="00CF3BF1" w:rsidRPr="000E4AF4" w:rsidRDefault="00CF3BF1" w:rsidP="00CF3BF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学院</w:t>
      </w:r>
      <w:r w:rsidRPr="000E4AF4">
        <w:rPr>
          <w:rFonts w:eastAsia="楷体_GB2312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>信息学院</w:t>
      </w:r>
      <w:r w:rsidRPr="000E4AF4">
        <w:rPr>
          <w:rFonts w:eastAsia="楷体_GB2312"/>
          <w:sz w:val="28"/>
          <w:szCs w:val="28"/>
          <w:u w:val="single"/>
        </w:rPr>
        <w:t xml:space="preserve">     </w:t>
      </w:r>
      <w:r w:rsidRPr="000E4AF4">
        <w:rPr>
          <w:rFonts w:eastAsia="楷体_GB2312"/>
          <w:sz w:val="28"/>
          <w:szCs w:val="28"/>
        </w:rPr>
        <w:t>系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 w:hint="eastAsia"/>
          <w:sz w:val="28"/>
          <w:szCs w:val="28"/>
          <w:u w:val="single"/>
        </w:rPr>
        <w:t>数学系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/>
          <w:sz w:val="28"/>
          <w:szCs w:val="28"/>
        </w:rPr>
        <w:t>专业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5D1266">
        <w:rPr>
          <w:rFonts w:eastAsia="楷体_GB2312"/>
          <w:sz w:val="28"/>
          <w:szCs w:val="28"/>
          <w:u w:val="single"/>
        </w:rPr>
        <w:fldChar w:fldCharType="begin"/>
      </w:r>
      <w:r w:rsidRPr="005D1266">
        <w:rPr>
          <w:rFonts w:eastAsia="楷体_GB2312"/>
          <w:sz w:val="28"/>
          <w:szCs w:val="28"/>
          <w:u w:val="single"/>
        </w:rPr>
        <w:instrText xml:space="preserve"> REF </w:instrText>
      </w:r>
      <w:r w:rsidRPr="005D1266">
        <w:rPr>
          <w:rFonts w:eastAsia="楷体_GB2312"/>
          <w:sz w:val="28"/>
          <w:szCs w:val="28"/>
          <w:u w:val="single"/>
        </w:rPr>
        <w:instrText>专业</w:instrText>
      </w:r>
      <w:r w:rsidRPr="005D1266">
        <w:rPr>
          <w:rFonts w:eastAsia="楷体_GB2312"/>
          <w:sz w:val="28"/>
          <w:szCs w:val="28"/>
          <w:u w:val="single"/>
        </w:rPr>
        <w:instrText xml:space="preserve"> </w:instrText>
      </w:r>
      <w:r w:rsidRPr="005D1266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>
        <w:rPr>
          <w:rFonts w:hint="eastAsia"/>
          <w:sz w:val="24"/>
        </w:rPr>
        <w:t>zz</w:t>
      </w:r>
      <w:proofErr w:type="spellEnd"/>
      <w:r w:rsidRPr="005D1266">
        <w:rPr>
          <w:rFonts w:eastAsia="楷体_GB2312"/>
          <w:sz w:val="28"/>
          <w:szCs w:val="28"/>
          <w:u w:val="single"/>
        </w:rPr>
        <w:fldChar w:fldCharType="end"/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  <w:r w:rsidRPr="000E4AF4">
        <w:rPr>
          <w:rFonts w:eastAsia="楷体_GB2312"/>
          <w:sz w:val="28"/>
          <w:szCs w:val="28"/>
        </w:rPr>
        <w:t xml:space="preserve">  </w:t>
      </w:r>
    </w:p>
    <w:p w14:paraId="211500D4" w14:textId="77777777" w:rsidR="00CF3BF1" w:rsidRPr="000E4AF4" w:rsidRDefault="00CF3BF1" w:rsidP="00CF3BF1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/>
          <w:sz w:val="28"/>
          <w:szCs w:val="28"/>
          <w:u w:val="single"/>
        </w:rPr>
        <w:fldChar w:fldCharType="begin"/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 w:hint="eastAsia"/>
          <w:sz w:val="28"/>
          <w:szCs w:val="28"/>
          <w:u w:val="single"/>
        </w:rPr>
        <w:instrText xml:space="preserve">REF </w:instrText>
      </w:r>
      <w:r>
        <w:rPr>
          <w:rFonts w:eastAsia="楷体_GB2312" w:hint="eastAsia"/>
          <w:sz w:val="28"/>
          <w:szCs w:val="28"/>
          <w:u w:val="single"/>
        </w:rPr>
        <w:instrText>实验时间</w:instrText>
      </w:r>
      <w:r>
        <w:rPr>
          <w:rFonts w:eastAsia="楷体_GB2312" w:hint="eastAsia"/>
          <w:sz w:val="28"/>
          <w:szCs w:val="28"/>
          <w:u w:val="single"/>
        </w:rPr>
        <w:instrText xml:space="preserve"> \h</w:instrText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 w:rsidRPr="00D604AA">
        <w:rPr>
          <w:rFonts w:eastAsia="楷体_GB2312"/>
          <w:sz w:val="28"/>
          <w:szCs w:val="28"/>
          <w:u w:val="single"/>
        </w:rPr>
      </w:r>
      <w:r>
        <w:rPr>
          <w:rFonts w:eastAsia="楷体_GB2312"/>
          <w:sz w:val="28"/>
          <w:szCs w:val="28"/>
          <w:u w:val="single"/>
        </w:rPr>
        <w:fldChar w:fldCharType="separate"/>
      </w:r>
      <w:r w:rsidR="00557A9E" w:rsidRPr="000E4AF4">
        <w:rPr>
          <w:rFonts w:eastAsia="楷体_GB2312"/>
          <w:sz w:val="28"/>
          <w:szCs w:val="28"/>
        </w:rPr>
        <w:t>实验时间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午～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</w:t>
      </w:r>
      <w:r w:rsidR="00557A9E" w:rsidRPr="000E4AF4">
        <w:rPr>
          <w:rFonts w:eastAsia="楷体_GB2312"/>
          <w:sz w:val="28"/>
          <w:szCs w:val="28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温度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℃</w:t>
      </w:r>
      <w:r w:rsidR="00557A9E" w:rsidRPr="000E4AF4">
        <w:rPr>
          <w:rFonts w:eastAsia="楷体_GB2312"/>
          <w:sz w:val="28"/>
          <w:szCs w:val="28"/>
        </w:rPr>
        <w:t>湿度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fldChar w:fldCharType="end"/>
      </w:r>
    </w:p>
    <w:p w14:paraId="3DCD7E1D" w14:textId="77777777" w:rsidR="00CF3BF1" w:rsidRPr="000E4AF4" w:rsidRDefault="00CF3BF1" w:rsidP="00CF3BF1">
      <w:pPr>
        <w:spacing w:line="420" w:lineRule="exact"/>
        <w:rPr>
          <w:rFonts w:eastAsia="楷体_GB2312" w:hint="eastAsia"/>
          <w:sz w:val="28"/>
          <w:szCs w:val="28"/>
        </w:rPr>
      </w:pPr>
    </w:p>
    <w:p w14:paraId="0F6BE1C0" w14:textId="77777777" w:rsidR="00CF3BF1" w:rsidRPr="000E4AF4" w:rsidRDefault="00CF3BF1" w:rsidP="00CF3BF1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一、实验目的</w:t>
      </w:r>
    </w:p>
    <w:p w14:paraId="38C0339B" w14:textId="77777777" w:rsidR="00CF3BF1" w:rsidRPr="000E4AF4" w:rsidRDefault="000823F2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复习面向过程编程，实现一个简单的</w:t>
      </w:r>
      <w:r>
        <w:rPr>
          <w:rFonts w:hint="eastAsia"/>
          <w:sz w:val="28"/>
          <w:szCs w:val="28"/>
        </w:rPr>
        <w:t>SIS</w:t>
      </w:r>
      <w:r w:rsidRPr="00825EAC">
        <w:rPr>
          <w:rFonts w:hint="eastAsia"/>
          <w:sz w:val="28"/>
          <w:szCs w:val="28"/>
        </w:rPr>
        <w:t>学校信息系统</w:t>
      </w:r>
    </w:p>
    <w:p w14:paraId="40888545" w14:textId="77777777" w:rsidR="00CF3BF1" w:rsidRPr="000E4AF4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506D783D" w14:textId="77777777" w:rsidR="00CF3BF1" w:rsidRPr="000E4AF4" w:rsidRDefault="00CF3BF1" w:rsidP="00CF3BF1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二、实验环境</w:t>
      </w:r>
    </w:p>
    <w:p w14:paraId="12AAA3A4" w14:textId="77777777" w:rsidR="00CF3BF1" w:rsidRPr="000E4AF4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PC X64 / PC X86</w:t>
      </w:r>
    </w:p>
    <w:p w14:paraId="37547823" w14:textId="77777777" w:rsidR="00CF3BF1" w:rsidRPr="000E4AF4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操作系统：</w:t>
      </w:r>
      <w:r w:rsidRPr="000E4AF4">
        <w:rPr>
          <w:sz w:val="28"/>
          <w:szCs w:val="28"/>
        </w:rPr>
        <w:t>W</w:t>
      </w:r>
      <w:r w:rsidRPr="000E4AF4">
        <w:rPr>
          <w:rFonts w:hint="eastAsia"/>
          <w:sz w:val="28"/>
          <w:szCs w:val="28"/>
        </w:rPr>
        <w:t>indows / Linux / MacOS</w:t>
      </w:r>
    </w:p>
    <w:p w14:paraId="3E919AFA" w14:textId="77777777" w:rsidR="00CF3BF1" w:rsidRPr="000E4AF4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 / Python / C++</w:t>
      </w:r>
    </w:p>
    <w:p w14:paraId="72F32E80" w14:textId="77777777" w:rsidR="00CF3BF1" w:rsidRPr="000E4AF4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Eclipse / Visual Studio Code / IntelliJ IDEA</w:t>
      </w:r>
    </w:p>
    <w:p w14:paraId="764BE1DA" w14:textId="77777777" w:rsidR="00CF3BF1" w:rsidRPr="000E4AF4" w:rsidRDefault="00CF3BF1" w:rsidP="00CF3BF1">
      <w:pPr>
        <w:rPr>
          <w:rFonts w:hint="eastAsia"/>
          <w:b/>
          <w:sz w:val="28"/>
          <w:szCs w:val="28"/>
        </w:rPr>
      </w:pPr>
    </w:p>
    <w:p w14:paraId="5824640D" w14:textId="77777777" w:rsidR="00CF3BF1" w:rsidRPr="000E4AF4" w:rsidRDefault="00CF3BF1" w:rsidP="00CF3BF1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三、程序原理</w:t>
      </w:r>
    </w:p>
    <w:p w14:paraId="071F2A4E" w14:textId="77777777" w:rsidR="00CF3BF1" w:rsidRPr="00825EAC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记录一张表，含</w:t>
      </w:r>
      <w:r w:rsidRPr="00825EAC">
        <w:rPr>
          <w:rFonts w:hint="eastAsia"/>
          <w:sz w:val="28"/>
          <w:szCs w:val="28"/>
        </w:rPr>
        <w:t>ID</w:t>
      </w:r>
      <w:r w:rsidRPr="00825EAC">
        <w:rPr>
          <w:rFonts w:hint="eastAsia"/>
          <w:sz w:val="28"/>
          <w:szCs w:val="28"/>
        </w:rPr>
        <w:t>、姓名</w:t>
      </w:r>
    </w:p>
    <w:p w14:paraId="51A6B52C" w14:textId="77777777" w:rsidR="00CF3BF1" w:rsidRPr="00825EAC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输入</w:t>
      </w:r>
      <w:r w:rsidRPr="00825EAC">
        <w:rPr>
          <w:rFonts w:hint="eastAsia"/>
          <w:sz w:val="28"/>
          <w:szCs w:val="28"/>
        </w:rPr>
        <w:t xml:space="preserve">add xxx </w:t>
      </w:r>
      <w:proofErr w:type="spellStart"/>
      <w:r w:rsidRPr="00825EAC">
        <w:rPr>
          <w:rFonts w:hint="eastAsia"/>
          <w:sz w:val="28"/>
          <w:szCs w:val="28"/>
        </w:rPr>
        <w:t>yyy</w:t>
      </w:r>
      <w:proofErr w:type="spellEnd"/>
      <w:r w:rsidRPr="00825EAC">
        <w:rPr>
          <w:rFonts w:hint="eastAsia"/>
          <w:sz w:val="28"/>
          <w:szCs w:val="28"/>
        </w:rPr>
        <w:t>添加一条记录，</w:t>
      </w:r>
      <w:r w:rsidRPr="00825EAC">
        <w:rPr>
          <w:rFonts w:hint="eastAsia"/>
          <w:sz w:val="28"/>
          <w:szCs w:val="28"/>
        </w:rPr>
        <w:t>ID</w:t>
      </w:r>
      <w:r w:rsidRPr="00825EAC">
        <w:rPr>
          <w:rFonts w:hint="eastAsia"/>
          <w:sz w:val="28"/>
          <w:szCs w:val="28"/>
        </w:rPr>
        <w:t>为</w:t>
      </w:r>
      <w:r w:rsidRPr="00825EAC">
        <w:rPr>
          <w:rFonts w:hint="eastAsia"/>
          <w:sz w:val="28"/>
          <w:szCs w:val="28"/>
        </w:rPr>
        <w:t>xxx</w:t>
      </w:r>
      <w:r w:rsidRPr="00825EAC">
        <w:rPr>
          <w:rFonts w:hint="eastAsia"/>
          <w:sz w:val="28"/>
          <w:szCs w:val="28"/>
        </w:rPr>
        <w:t>，姓名为</w:t>
      </w:r>
      <w:proofErr w:type="spellStart"/>
      <w:r w:rsidRPr="00825EAC">
        <w:rPr>
          <w:rFonts w:hint="eastAsia"/>
          <w:sz w:val="28"/>
          <w:szCs w:val="28"/>
        </w:rPr>
        <w:t>yyy</w:t>
      </w:r>
      <w:proofErr w:type="spellEnd"/>
    </w:p>
    <w:p w14:paraId="038133BA" w14:textId="77777777" w:rsidR="00CF3BF1" w:rsidRPr="00825EAC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输入</w:t>
      </w:r>
      <w:r w:rsidRPr="00825EAC">
        <w:rPr>
          <w:rFonts w:hint="eastAsia"/>
          <w:sz w:val="28"/>
          <w:szCs w:val="28"/>
        </w:rPr>
        <w:t>show</w:t>
      </w:r>
      <w:r w:rsidRPr="00825EAC">
        <w:rPr>
          <w:rFonts w:hint="eastAsia"/>
          <w:sz w:val="28"/>
          <w:szCs w:val="28"/>
        </w:rPr>
        <w:t>显示所有记录</w:t>
      </w:r>
    </w:p>
    <w:p w14:paraId="0EAA18C7" w14:textId="77777777" w:rsidR="00CF3BF1" w:rsidRPr="00825EAC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输入</w:t>
      </w:r>
      <w:r w:rsidRPr="00825EAC">
        <w:rPr>
          <w:rFonts w:hint="eastAsia"/>
          <w:sz w:val="28"/>
          <w:szCs w:val="28"/>
        </w:rPr>
        <w:t>exit</w:t>
      </w:r>
      <w:r w:rsidRPr="00825EAC">
        <w:rPr>
          <w:rFonts w:hint="eastAsia"/>
          <w:sz w:val="28"/>
          <w:szCs w:val="28"/>
        </w:rPr>
        <w:t>退出</w:t>
      </w:r>
    </w:p>
    <w:p w14:paraId="2E85323B" w14:textId="77777777" w:rsidR="00CF3BF1" w:rsidRPr="00825EAC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用字符数组实现，不用字符串</w:t>
      </w:r>
    </w:p>
    <w:p w14:paraId="46E4D428" w14:textId="77777777" w:rsidR="00CF3BF1" w:rsidRPr="00825EAC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只用给出的输入、输出单个字符的函数</w:t>
      </w:r>
      <w:proofErr w:type="spellStart"/>
      <w:r w:rsidRPr="00825EAC">
        <w:rPr>
          <w:rFonts w:hint="eastAsia"/>
          <w:sz w:val="28"/>
          <w:szCs w:val="28"/>
        </w:rPr>
        <w:t>getchar</w:t>
      </w:r>
      <w:proofErr w:type="spellEnd"/>
      <w:r w:rsidRPr="00825EAC">
        <w:rPr>
          <w:rFonts w:hint="eastAsia"/>
          <w:sz w:val="28"/>
          <w:szCs w:val="28"/>
        </w:rPr>
        <w:t>()</w:t>
      </w:r>
      <w:r w:rsidRPr="00825EAC">
        <w:rPr>
          <w:rFonts w:hint="eastAsia"/>
          <w:sz w:val="28"/>
          <w:szCs w:val="28"/>
        </w:rPr>
        <w:t>和</w:t>
      </w:r>
      <w:proofErr w:type="spellStart"/>
      <w:r w:rsidRPr="00825EAC">
        <w:rPr>
          <w:rFonts w:hint="eastAsia"/>
          <w:sz w:val="28"/>
          <w:szCs w:val="28"/>
        </w:rPr>
        <w:t>putchar</w:t>
      </w:r>
      <w:proofErr w:type="spellEnd"/>
      <w:r w:rsidRPr="00825EAC">
        <w:rPr>
          <w:rFonts w:hint="eastAsia"/>
          <w:sz w:val="28"/>
          <w:szCs w:val="28"/>
        </w:rPr>
        <w:t>()</w:t>
      </w:r>
    </w:p>
    <w:p w14:paraId="53ABCA63" w14:textId="77777777" w:rsidR="00CF3BF1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825EAC">
        <w:rPr>
          <w:rFonts w:hint="eastAsia"/>
          <w:sz w:val="28"/>
          <w:szCs w:val="28"/>
        </w:rPr>
        <w:t>假设输入</w:t>
      </w:r>
      <w:proofErr w:type="gramStart"/>
      <w:r w:rsidRPr="00825EAC">
        <w:rPr>
          <w:rFonts w:hint="eastAsia"/>
          <w:sz w:val="28"/>
          <w:szCs w:val="28"/>
        </w:rPr>
        <w:t>很</w:t>
      </w:r>
      <w:proofErr w:type="gramEnd"/>
      <w:r w:rsidRPr="00825EAC">
        <w:rPr>
          <w:rFonts w:hint="eastAsia"/>
          <w:sz w:val="28"/>
          <w:szCs w:val="28"/>
        </w:rPr>
        <w:t>规范，英文全小写，每行最多</w:t>
      </w:r>
      <w:r w:rsidRPr="00825EAC">
        <w:rPr>
          <w:rFonts w:hint="eastAsia"/>
          <w:sz w:val="28"/>
          <w:szCs w:val="28"/>
        </w:rPr>
        <w:t>100</w:t>
      </w:r>
      <w:r w:rsidRPr="00825EAC">
        <w:rPr>
          <w:rFonts w:hint="eastAsia"/>
          <w:sz w:val="28"/>
          <w:szCs w:val="28"/>
        </w:rPr>
        <w:t>字符，首尾无空格，词语间用</w:t>
      </w:r>
      <w:r w:rsidRPr="00825EAC">
        <w:rPr>
          <w:rFonts w:hint="eastAsia"/>
          <w:sz w:val="28"/>
          <w:szCs w:val="28"/>
        </w:rPr>
        <w:t>1</w:t>
      </w:r>
      <w:r w:rsidRPr="00825EAC">
        <w:rPr>
          <w:rFonts w:hint="eastAsia"/>
          <w:sz w:val="28"/>
          <w:szCs w:val="28"/>
        </w:rPr>
        <w:t>个空格隔开，命令不会输错，学号最多</w:t>
      </w:r>
      <w:r w:rsidRPr="00825EAC">
        <w:rPr>
          <w:rFonts w:hint="eastAsia"/>
          <w:sz w:val="28"/>
          <w:szCs w:val="28"/>
        </w:rPr>
        <w:t>10</w:t>
      </w:r>
      <w:r w:rsidRPr="00825EAC">
        <w:rPr>
          <w:rFonts w:hint="eastAsia"/>
          <w:sz w:val="28"/>
          <w:szCs w:val="28"/>
        </w:rPr>
        <w:t>字符，姓名最多</w:t>
      </w:r>
      <w:r w:rsidRPr="00825EAC">
        <w:rPr>
          <w:rFonts w:hint="eastAsia"/>
          <w:sz w:val="28"/>
          <w:szCs w:val="28"/>
        </w:rPr>
        <w:t>10</w:t>
      </w:r>
      <w:r w:rsidRPr="00825EAC">
        <w:rPr>
          <w:rFonts w:hint="eastAsia"/>
          <w:sz w:val="28"/>
          <w:szCs w:val="28"/>
        </w:rPr>
        <w:t>字符，最多</w:t>
      </w:r>
      <w:r w:rsidRPr="00825EAC">
        <w:rPr>
          <w:rFonts w:hint="eastAsia"/>
          <w:sz w:val="28"/>
          <w:szCs w:val="28"/>
        </w:rPr>
        <w:t>100</w:t>
      </w:r>
      <w:r w:rsidRPr="00825EAC">
        <w:rPr>
          <w:rFonts w:hint="eastAsia"/>
          <w:sz w:val="28"/>
          <w:szCs w:val="28"/>
        </w:rPr>
        <w:t>条记录</w:t>
      </w:r>
    </w:p>
    <w:p w14:paraId="0080193A" w14:textId="77777777" w:rsidR="00CF3BF1" w:rsidRPr="000E4AF4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56779D">
        <w:rPr>
          <w:rFonts w:hint="eastAsia"/>
          <w:sz w:val="28"/>
          <w:szCs w:val="28"/>
        </w:rPr>
        <w:t>用一个长度</w:t>
      </w:r>
      <w:r w:rsidRPr="0056779D">
        <w:rPr>
          <w:rFonts w:hint="eastAsia"/>
          <w:sz w:val="28"/>
          <w:szCs w:val="28"/>
        </w:rPr>
        <w:t>101</w:t>
      </w:r>
      <w:r w:rsidRPr="0056779D">
        <w:rPr>
          <w:rFonts w:hint="eastAsia"/>
          <w:sz w:val="28"/>
          <w:szCs w:val="28"/>
        </w:rPr>
        <w:t>的字符数组接收输入的每一行命令。根据命令开头若干个字符分情况处理，信息记录在两个长度为</w:t>
      </w:r>
      <w:r w:rsidRPr="0056779D">
        <w:rPr>
          <w:rFonts w:hint="eastAsia"/>
          <w:sz w:val="28"/>
          <w:szCs w:val="28"/>
        </w:rPr>
        <w:t>100</w:t>
      </w:r>
      <w:r w:rsidRPr="0056779D">
        <w:rPr>
          <w:rFonts w:hint="eastAsia"/>
          <w:sz w:val="28"/>
          <w:szCs w:val="28"/>
        </w:rPr>
        <w:t>的数组中，数组的每个元素是长</w:t>
      </w:r>
      <w:r w:rsidRPr="0056779D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的字符数组</w:t>
      </w:r>
    </w:p>
    <w:p w14:paraId="4D5470B4" w14:textId="77777777" w:rsidR="00CF3BF1" w:rsidRPr="005A7BC1" w:rsidRDefault="00CF3BF1" w:rsidP="00CF3BF1">
      <w:pPr>
        <w:adjustRightInd w:val="0"/>
        <w:snapToGrid w:val="0"/>
        <w:ind w:firstLine="420"/>
        <w:rPr>
          <w:rFonts w:hint="eastAsia"/>
          <w:i/>
          <w:color w:val="808080"/>
          <w:sz w:val="24"/>
        </w:rPr>
      </w:pPr>
      <w:r>
        <w:rPr>
          <w:rFonts w:hint="eastAsia"/>
          <w:i/>
          <w:color w:val="808080"/>
          <w:sz w:val="24"/>
        </w:rPr>
        <w:t>可在此</w:t>
      </w:r>
      <w:r w:rsidRPr="005A7BC1">
        <w:rPr>
          <w:rFonts w:hint="eastAsia"/>
          <w:i/>
          <w:color w:val="808080"/>
          <w:sz w:val="24"/>
        </w:rPr>
        <w:t>补充详细原理与代码结构的简要说明</w:t>
      </w:r>
    </w:p>
    <w:p w14:paraId="3B7490CB" w14:textId="77777777" w:rsidR="00CF3BF1" w:rsidRPr="000E4AF4" w:rsidRDefault="00CF3BF1" w:rsidP="00CF3BF1">
      <w:pPr>
        <w:rPr>
          <w:rFonts w:hint="eastAsia"/>
          <w:b/>
          <w:sz w:val="28"/>
          <w:szCs w:val="28"/>
        </w:rPr>
      </w:pPr>
    </w:p>
    <w:p w14:paraId="01E3942A" w14:textId="77777777" w:rsidR="00CF3BF1" w:rsidRPr="000E4AF4" w:rsidRDefault="00CF3BF1" w:rsidP="00CF3BF1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四、程序代码</w:t>
      </w:r>
    </w:p>
    <w:p w14:paraId="12B7CFA0" w14:textId="77777777" w:rsidR="00CF3BF1" w:rsidRPr="00FC798E" w:rsidRDefault="00CF3BF1" w:rsidP="00CF3BF1">
      <w:pPr>
        <w:adjustRightInd w:val="0"/>
        <w:snapToGrid w:val="0"/>
        <w:ind w:firstLine="420"/>
        <w:rPr>
          <w:rFonts w:hint="eastAsia"/>
          <w:i/>
          <w:color w:val="808080"/>
          <w:sz w:val="28"/>
          <w:szCs w:val="28"/>
        </w:rPr>
      </w:pPr>
      <w:r w:rsidRPr="00FC798E">
        <w:rPr>
          <w:rFonts w:hint="eastAsia"/>
          <w:i/>
          <w:color w:val="808080"/>
          <w:sz w:val="28"/>
          <w:szCs w:val="28"/>
        </w:rPr>
        <w:lastRenderedPageBreak/>
        <w:t xml:space="preserve">// </w:t>
      </w:r>
      <w:r w:rsidRPr="00FC798E">
        <w:rPr>
          <w:rFonts w:hint="eastAsia"/>
          <w:i/>
          <w:color w:val="808080"/>
          <w:sz w:val="28"/>
          <w:szCs w:val="28"/>
        </w:rPr>
        <w:t>参考代码</w:t>
      </w:r>
      <w:r>
        <w:rPr>
          <w:rFonts w:hint="eastAsia"/>
          <w:i/>
          <w:color w:val="808080"/>
          <w:sz w:val="28"/>
          <w:szCs w:val="28"/>
        </w:rPr>
        <w:t>sis01</w:t>
      </w:r>
      <w:r w:rsidR="00430D7D">
        <w:rPr>
          <w:rFonts w:hint="eastAsia"/>
          <w:i/>
          <w:color w:val="808080"/>
          <w:sz w:val="28"/>
          <w:szCs w:val="28"/>
        </w:rPr>
        <w:t>，</w:t>
      </w:r>
      <w:r w:rsidR="00430D7D">
        <w:rPr>
          <w:rFonts w:hint="eastAsia"/>
          <w:i/>
          <w:color w:val="808080"/>
          <w:sz w:val="28"/>
          <w:szCs w:val="28"/>
        </w:rPr>
        <w:t>Java</w:t>
      </w:r>
      <w:r w:rsidR="00430D7D">
        <w:rPr>
          <w:rFonts w:hint="eastAsia"/>
          <w:i/>
          <w:color w:val="808080"/>
          <w:sz w:val="28"/>
          <w:szCs w:val="28"/>
        </w:rPr>
        <w:t>版</w:t>
      </w:r>
    </w:p>
    <w:p w14:paraId="30A4E1BA" w14:textId="77777777" w:rsidR="00CF3BF1" w:rsidRPr="00C26E1F" w:rsidRDefault="00CF3BF1" w:rsidP="00CF3BF1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40747AAE" w14:textId="77777777" w:rsidR="00CF3BF1" w:rsidRPr="000E4AF4" w:rsidRDefault="00CF3BF1" w:rsidP="00CF3BF1">
      <w:pPr>
        <w:rPr>
          <w:rFonts w:hint="eastAsia"/>
          <w:b/>
          <w:sz w:val="28"/>
          <w:szCs w:val="28"/>
        </w:rPr>
      </w:pPr>
    </w:p>
    <w:p w14:paraId="4F934472" w14:textId="77777777" w:rsidR="00CF3BF1" w:rsidRDefault="00CF3BF1" w:rsidP="00CF3BF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五、出现的问题、原因与解决方法</w:t>
      </w:r>
    </w:p>
    <w:p w14:paraId="5FB59E15" w14:textId="77777777" w:rsidR="00CF3BF1" w:rsidRPr="000E4AF4" w:rsidRDefault="00CF3BF1" w:rsidP="00CF3BF1">
      <w:pPr>
        <w:rPr>
          <w:rFonts w:hint="eastAsia"/>
          <w:b/>
          <w:sz w:val="28"/>
          <w:szCs w:val="28"/>
        </w:rPr>
      </w:pPr>
    </w:p>
    <w:p w14:paraId="557E6F35" w14:textId="77777777" w:rsidR="00CF3BF1" w:rsidRPr="000E4AF4" w:rsidRDefault="00CF3BF1" w:rsidP="00CF3BF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0E4AF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测试数据与</w:t>
      </w:r>
      <w:r w:rsidRPr="000E4AF4">
        <w:rPr>
          <w:rFonts w:hint="eastAsia"/>
          <w:b/>
          <w:sz w:val="28"/>
          <w:szCs w:val="28"/>
        </w:rPr>
        <w:t>运行结果</w:t>
      </w:r>
    </w:p>
    <w:p w14:paraId="6E7D2D73" w14:textId="77777777" w:rsidR="00CF3BF1" w:rsidRDefault="00CF3BF1" w:rsidP="00CF3BF1">
      <w:pPr>
        <w:adjustRightInd w:val="0"/>
        <w:snapToGrid w:val="0"/>
        <w:ind w:firstLine="420"/>
        <w:rPr>
          <w:rFonts w:hint="eastAsia"/>
          <w:b/>
          <w:sz w:val="28"/>
          <w:szCs w:val="28"/>
        </w:rPr>
      </w:pPr>
    </w:p>
    <w:p w14:paraId="534595E1" w14:textId="77777777" w:rsidR="00CF3BF1" w:rsidRDefault="00CF3BF1" w:rsidP="00CF3BF1">
      <w:pPr>
        <w:rPr>
          <w:rFonts w:hint="eastAsia"/>
          <w:b/>
          <w:sz w:val="28"/>
          <w:szCs w:val="28"/>
        </w:rPr>
      </w:pPr>
    </w:p>
    <w:p w14:paraId="2F93B161" w14:textId="77777777" w:rsidR="0080797C" w:rsidRPr="00CF3BF1" w:rsidRDefault="0080797C" w:rsidP="0080797C">
      <w:pPr>
        <w:rPr>
          <w:rFonts w:hint="eastAsia"/>
          <w:b/>
          <w:sz w:val="28"/>
          <w:szCs w:val="28"/>
        </w:rPr>
      </w:pPr>
    </w:p>
    <w:p w14:paraId="5008AB82" w14:textId="77777777" w:rsidR="00615862" w:rsidRPr="000E4AF4" w:rsidRDefault="00615862" w:rsidP="00615862">
      <w:pPr>
        <w:rPr>
          <w:rFonts w:hint="eastAsia"/>
          <w:b/>
          <w:sz w:val="28"/>
          <w:szCs w:val="28"/>
        </w:rPr>
      </w:pPr>
    </w:p>
    <w:p w14:paraId="77A868D3" w14:textId="77777777" w:rsidR="00043B56" w:rsidRPr="004C07A5" w:rsidRDefault="00043B56" w:rsidP="00043B56">
      <w:pPr>
        <w:pStyle w:val="1"/>
        <w:rPr>
          <w:rFonts w:hint="eastAsia"/>
        </w:rPr>
      </w:pPr>
      <w:bookmarkStart w:id="12" w:name="_Ref147654382"/>
      <w:r w:rsidRPr="008C18AF">
        <w:rPr>
          <w:rFonts w:hint="eastAsia"/>
        </w:rPr>
        <w:lastRenderedPageBreak/>
        <w:t>sis02</w:t>
      </w:r>
      <w:r w:rsidRPr="008C18AF">
        <w:rPr>
          <w:rFonts w:hint="eastAsia"/>
        </w:rPr>
        <w:t>封装数据</w:t>
      </w:r>
      <w:r>
        <w:rPr>
          <w:rFonts w:hint="eastAsia"/>
        </w:rPr>
        <w:t>C</w:t>
      </w:r>
      <w:r>
        <w:rPr>
          <w:rFonts w:hint="eastAsia"/>
        </w:rPr>
        <w:t>版</w:t>
      </w:r>
      <w:bookmarkEnd w:id="12"/>
    </w:p>
    <w:p w14:paraId="12CA5540" w14:textId="77777777" w:rsidR="00043B56" w:rsidRPr="000E4AF4" w:rsidRDefault="00043B56" w:rsidP="00043B56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课程名称</w:t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2474D3" w:rsidRPr="00ED0B01">
        <w:rPr>
          <w:sz w:val="28"/>
          <w:szCs w:val="28"/>
        </w:rPr>
        <w:fldChar w:fldCharType="begin"/>
      </w:r>
      <w:r w:rsidR="002474D3" w:rsidRPr="00ED0B01">
        <w:rPr>
          <w:sz w:val="28"/>
          <w:szCs w:val="28"/>
        </w:rPr>
        <w:instrText xml:space="preserve"> REF  </w:instrText>
      </w:r>
      <w:r w:rsidR="002474D3" w:rsidRPr="00ED0B01">
        <w:rPr>
          <w:sz w:val="28"/>
          <w:szCs w:val="28"/>
        </w:rPr>
        <w:instrText>课程名称</w:instrText>
      </w:r>
      <w:r w:rsidR="002474D3" w:rsidRPr="00ED0B01">
        <w:rPr>
          <w:sz w:val="28"/>
          <w:szCs w:val="28"/>
        </w:rPr>
        <w:instrText xml:space="preserve"> \h  \* MERGEFORMAT </w:instrText>
      </w:r>
      <w:r w:rsidR="002474D3" w:rsidRPr="00ED0B01">
        <w:rPr>
          <w:sz w:val="28"/>
          <w:szCs w:val="28"/>
        </w:rPr>
      </w:r>
      <w:r w:rsidR="002474D3" w:rsidRPr="00ED0B01">
        <w:rPr>
          <w:sz w:val="28"/>
          <w:szCs w:val="28"/>
        </w:rPr>
        <w:fldChar w:fldCharType="separate"/>
      </w:r>
      <w:r w:rsidR="00557A9E" w:rsidRPr="00557A9E">
        <w:rPr>
          <w:rFonts w:hint="eastAsia"/>
          <w:sz w:val="28"/>
          <w:szCs w:val="28"/>
        </w:rPr>
        <w:t>面向对象程序设计</w:t>
      </w:r>
      <w:r w:rsidR="00557A9E" w:rsidRPr="00557A9E">
        <w:rPr>
          <w:rFonts w:hint="eastAsia"/>
          <w:sz w:val="28"/>
          <w:szCs w:val="28"/>
        </w:rPr>
        <w:t>/Java</w:t>
      </w:r>
      <w:r w:rsidR="00557A9E" w:rsidRPr="00557A9E">
        <w:rPr>
          <w:rFonts w:hint="eastAsia"/>
          <w:sz w:val="28"/>
          <w:szCs w:val="28"/>
        </w:rPr>
        <w:t>语言</w:t>
      </w:r>
      <w:r w:rsidR="002474D3" w:rsidRPr="00ED0B01">
        <w:rPr>
          <w:sz w:val="28"/>
          <w:szCs w:val="28"/>
        </w:rPr>
        <w:fldChar w:fldCharType="end"/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0E4AF4">
        <w:rPr>
          <w:rFonts w:eastAsia="楷体_GB2312"/>
          <w:sz w:val="28"/>
          <w:szCs w:val="28"/>
        </w:rPr>
        <w:t>成绩评定</w:t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</w:p>
    <w:p w14:paraId="77352F9E" w14:textId="77777777" w:rsidR="00043B56" w:rsidRPr="000E4AF4" w:rsidRDefault="00043B56" w:rsidP="00043B56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实验项目名称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 </w:t>
      </w:r>
      <w:r w:rsidR="00BD7462">
        <w:rPr>
          <w:rFonts w:eastAsia="楷体_GB2312"/>
          <w:sz w:val="28"/>
          <w:szCs w:val="28"/>
          <w:u w:val="single"/>
        </w:rPr>
        <w:fldChar w:fldCharType="begin"/>
      </w:r>
      <w:r w:rsidR="00BD7462">
        <w:rPr>
          <w:rFonts w:eastAsia="楷体_GB2312"/>
          <w:sz w:val="28"/>
          <w:szCs w:val="28"/>
          <w:u w:val="single"/>
        </w:rPr>
        <w:instrText xml:space="preserve"> </w:instrText>
      </w:r>
      <w:r w:rsidR="00BD7462">
        <w:rPr>
          <w:rFonts w:eastAsia="楷体_GB2312" w:hint="eastAsia"/>
          <w:sz w:val="28"/>
          <w:szCs w:val="28"/>
          <w:u w:val="single"/>
        </w:rPr>
        <w:instrText>REF _Ref147654382 \h</w:instrText>
      </w:r>
      <w:r w:rsidR="00BD7462">
        <w:rPr>
          <w:rFonts w:eastAsia="楷体_GB2312"/>
          <w:sz w:val="28"/>
          <w:szCs w:val="28"/>
          <w:u w:val="single"/>
        </w:rPr>
        <w:instrText xml:space="preserve"> </w:instrText>
      </w:r>
      <w:r w:rsidR="00BD7462">
        <w:rPr>
          <w:rFonts w:eastAsia="楷体_GB2312"/>
          <w:sz w:val="28"/>
          <w:szCs w:val="28"/>
          <w:u w:val="single"/>
        </w:rPr>
      </w:r>
      <w:r w:rsidR="00BD746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8C18AF">
        <w:rPr>
          <w:rFonts w:hint="eastAsia"/>
        </w:rPr>
        <w:t>sis02</w:t>
      </w:r>
      <w:r w:rsidR="00557A9E" w:rsidRPr="008C18AF">
        <w:rPr>
          <w:rFonts w:hint="eastAsia"/>
        </w:rPr>
        <w:t>封装数据</w:t>
      </w:r>
      <w:r w:rsidR="00557A9E">
        <w:rPr>
          <w:rFonts w:hint="eastAsia"/>
        </w:rPr>
        <w:t>C</w:t>
      </w:r>
      <w:r w:rsidR="00557A9E">
        <w:rPr>
          <w:rFonts w:hint="eastAsia"/>
        </w:rPr>
        <w:t>版</w:t>
      </w:r>
      <w:r w:rsidR="00BD7462">
        <w:rPr>
          <w:rFonts w:eastAsia="楷体_GB2312"/>
          <w:sz w:val="28"/>
          <w:szCs w:val="28"/>
          <w:u w:val="single"/>
        </w:rPr>
        <w:fldChar w:fldCharType="end"/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指导教师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干晓聪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</w:p>
    <w:p w14:paraId="4E70C984" w14:textId="77777777" w:rsidR="00043B56" w:rsidRPr="000E4AF4" w:rsidRDefault="00043B56" w:rsidP="00043B5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实验项目编号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实验项目类型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实验地点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>数学系机房</w:t>
      </w:r>
      <w:r w:rsidRPr="000E4AF4">
        <w:rPr>
          <w:rFonts w:eastAsia="楷体_GB2312"/>
          <w:sz w:val="28"/>
          <w:szCs w:val="28"/>
          <w:u w:val="single"/>
        </w:rPr>
        <w:t xml:space="preserve">        </w:t>
      </w:r>
    </w:p>
    <w:p w14:paraId="57EFB660" w14:textId="77777777" w:rsidR="00043B56" w:rsidRPr="000E4AF4" w:rsidRDefault="00043B56" w:rsidP="00043B5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学生姓名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 w:hint="eastAsia"/>
          <w:sz w:val="28"/>
          <w:szCs w:val="28"/>
          <w:u w:val="single"/>
        </w:rPr>
        <w:t xml:space="preserve"> 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Pr="00222C72">
        <w:rPr>
          <w:rFonts w:eastAsia="楷体_GB2312" w:hint="eastAsia"/>
          <w:sz w:val="28"/>
          <w:szCs w:val="28"/>
          <w:u w:val="single"/>
        </w:rPr>
        <w:instrText xml:space="preserve">REF </w:instrText>
      </w:r>
      <w:r w:rsidRPr="00222C72">
        <w:rPr>
          <w:rFonts w:eastAsia="楷体_GB2312" w:hint="eastAsia"/>
          <w:sz w:val="28"/>
          <w:szCs w:val="28"/>
          <w:u w:val="single"/>
        </w:rPr>
        <w:instrText>姓名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557A9E">
        <w:rPr>
          <w:rFonts w:hint="eastAsia"/>
          <w:sz w:val="24"/>
          <w:u w:val="single"/>
        </w:rPr>
        <w:t>xx</w:t>
      </w:r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</w:t>
      </w:r>
      <w:r w:rsidRPr="000E4AF4">
        <w:rPr>
          <w:rFonts w:eastAsia="楷体_GB2312"/>
          <w:sz w:val="28"/>
          <w:szCs w:val="28"/>
        </w:rPr>
        <w:t>学号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222C72">
        <w:rPr>
          <w:rFonts w:eastAsia="楷体_GB2312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REF </w:instrText>
      </w:r>
      <w:r w:rsidRPr="00222C72">
        <w:rPr>
          <w:rFonts w:eastAsia="楷体_GB2312"/>
          <w:sz w:val="28"/>
          <w:szCs w:val="28"/>
          <w:u w:val="single"/>
        </w:rPr>
        <w:instrText>学号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 w:rsidRPr="00557A9E">
        <w:rPr>
          <w:rFonts w:hint="eastAsia"/>
          <w:sz w:val="24"/>
          <w:u w:val="single"/>
        </w:rPr>
        <w:t>yy</w:t>
      </w:r>
      <w:proofErr w:type="spellEnd"/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         </w:t>
      </w:r>
    </w:p>
    <w:p w14:paraId="22347085" w14:textId="77777777" w:rsidR="00043B56" w:rsidRPr="000E4AF4" w:rsidRDefault="00043B56" w:rsidP="00043B5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学院</w:t>
      </w:r>
      <w:r w:rsidRPr="000E4AF4">
        <w:rPr>
          <w:rFonts w:eastAsia="楷体_GB2312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>信息学院</w:t>
      </w:r>
      <w:r w:rsidRPr="000E4AF4">
        <w:rPr>
          <w:rFonts w:eastAsia="楷体_GB2312"/>
          <w:sz w:val="28"/>
          <w:szCs w:val="28"/>
          <w:u w:val="single"/>
        </w:rPr>
        <w:t xml:space="preserve">     </w:t>
      </w:r>
      <w:r w:rsidRPr="000E4AF4">
        <w:rPr>
          <w:rFonts w:eastAsia="楷体_GB2312"/>
          <w:sz w:val="28"/>
          <w:szCs w:val="28"/>
        </w:rPr>
        <w:t>系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 w:hint="eastAsia"/>
          <w:sz w:val="28"/>
          <w:szCs w:val="28"/>
          <w:u w:val="single"/>
        </w:rPr>
        <w:t>数学系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/>
          <w:sz w:val="28"/>
          <w:szCs w:val="28"/>
        </w:rPr>
        <w:t>专业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5D1266">
        <w:rPr>
          <w:rFonts w:eastAsia="楷体_GB2312"/>
          <w:sz w:val="28"/>
          <w:szCs w:val="28"/>
          <w:u w:val="single"/>
        </w:rPr>
        <w:fldChar w:fldCharType="begin"/>
      </w:r>
      <w:r w:rsidRPr="005D1266">
        <w:rPr>
          <w:rFonts w:eastAsia="楷体_GB2312"/>
          <w:sz w:val="28"/>
          <w:szCs w:val="28"/>
          <w:u w:val="single"/>
        </w:rPr>
        <w:instrText xml:space="preserve"> REF </w:instrText>
      </w:r>
      <w:r w:rsidRPr="005D1266">
        <w:rPr>
          <w:rFonts w:eastAsia="楷体_GB2312"/>
          <w:sz w:val="28"/>
          <w:szCs w:val="28"/>
          <w:u w:val="single"/>
        </w:rPr>
        <w:instrText>专业</w:instrText>
      </w:r>
      <w:r w:rsidRPr="005D1266">
        <w:rPr>
          <w:rFonts w:eastAsia="楷体_GB2312"/>
          <w:sz w:val="28"/>
          <w:szCs w:val="28"/>
          <w:u w:val="single"/>
        </w:rPr>
        <w:instrText xml:space="preserve"> </w:instrText>
      </w:r>
      <w:r w:rsidRPr="005D1266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>
        <w:rPr>
          <w:rFonts w:hint="eastAsia"/>
          <w:sz w:val="24"/>
        </w:rPr>
        <w:t>zz</w:t>
      </w:r>
      <w:proofErr w:type="spellEnd"/>
      <w:r w:rsidRPr="005D1266">
        <w:rPr>
          <w:rFonts w:eastAsia="楷体_GB2312"/>
          <w:sz w:val="28"/>
          <w:szCs w:val="28"/>
          <w:u w:val="single"/>
        </w:rPr>
        <w:fldChar w:fldCharType="end"/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  <w:r w:rsidRPr="000E4AF4">
        <w:rPr>
          <w:rFonts w:eastAsia="楷体_GB2312"/>
          <w:sz w:val="28"/>
          <w:szCs w:val="28"/>
        </w:rPr>
        <w:t xml:space="preserve">  </w:t>
      </w:r>
    </w:p>
    <w:p w14:paraId="50CD6A85" w14:textId="77777777" w:rsidR="00043B56" w:rsidRPr="000E4AF4" w:rsidRDefault="00043B56" w:rsidP="00043B56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/>
          <w:sz w:val="28"/>
          <w:szCs w:val="28"/>
          <w:u w:val="single"/>
        </w:rPr>
        <w:fldChar w:fldCharType="begin"/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 w:hint="eastAsia"/>
          <w:sz w:val="28"/>
          <w:szCs w:val="28"/>
          <w:u w:val="single"/>
        </w:rPr>
        <w:instrText xml:space="preserve">REF </w:instrText>
      </w:r>
      <w:r>
        <w:rPr>
          <w:rFonts w:eastAsia="楷体_GB2312" w:hint="eastAsia"/>
          <w:sz w:val="28"/>
          <w:szCs w:val="28"/>
          <w:u w:val="single"/>
        </w:rPr>
        <w:instrText>实验时间</w:instrText>
      </w:r>
      <w:r>
        <w:rPr>
          <w:rFonts w:eastAsia="楷体_GB2312" w:hint="eastAsia"/>
          <w:sz w:val="28"/>
          <w:szCs w:val="28"/>
          <w:u w:val="single"/>
        </w:rPr>
        <w:instrText xml:space="preserve"> \h</w:instrText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 w:rsidRPr="00D604AA">
        <w:rPr>
          <w:rFonts w:eastAsia="楷体_GB2312"/>
          <w:sz w:val="28"/>
          <w:szCs w:val="28"/>
          <w:u w:val="single"/>
        </w:rPr>
      </w:r>
      <w:r>
        <w:rPr>
          <w:rFonts w:eastAsia="楷体_GB2312"/>
          <w:sz w:val="28"/>
          <w:szCs w:val="28"/>
          <w:u w:val="single"/>
        </w:rPr>
        <w:fldChar w:fldCharType="separate"/>
      </w:r>
      <w:r w:rsidR="00557A9E" w:rsidRPr="000E4AF4">
        <w:rPr>
          <w:rFonts w:eastAsia="楷体_GB2312"/>
          <w:sz w:val="28"/>
          <w:szCs w:val="28"/>
        </w:rPr>
        <w:t>实验时间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午～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</w:t>
      </w:r>
      <w:r w:rsidR="00557A9E" w:rsidRPr="000E4AF4">
        <w:rPr>
          <w:rFonts w:eastAsia="楷体_GB2312"/>
          <w:sz w:val="28"/>
          <w:szCs w:val="28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温度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℃</w:t>
      </w:r>
      <w:r w:rsidR="00557A9E" w:rsidRPr="000E4AF4">
        <w:rPr>
          <w:rFonts w:eastAsia="楷体_GB2312"/>
          <w:sz w:val="28"/>
          <w:szCs w:val="28"/>
        </w:rPr>
        <w:t>湿度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fldChar w:fldCharType="end"/>
      </w:r>
    </w:p>
    <w:p w14:paraId="737C3FBD" w14:textId="77777777" w:rsidR="00043B56" w:rsidRPr="000E4AF4" w:rsidRDefault="00043B56" w:rsidP="00043B56">
      <w:pPr>
        <w:spacing w:line="420" w:lineRule="exact"/>
        <w:rPr>
          <w:rFonts w:eastAsia="楷体_GB2312" w:hint="eastAsia"/>
          <w:sz w:val="28"/>
          <w:szCs w:val="28"/>
        </w:rPr>
      </w:pPr>
    </w:p>
    <w:p w14:paraId="00A6242F" w14:textId="77777777" w:rsidR="00043B56" w:rsidRPr="000E4AF4" w:rsidRDefault="00043B56" w:rsidP="00043B56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一、实验目的</w:t>
      </w:r>
    </w:p>
    <w:p w14:paraId="00C6CF8F" w14:textId="77777777" w:rsidR="00043B56" w:rsidRPr="000E4AF4" w:rsidRDefault="00043B56" w:rsidP="00043B5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将数据封装到结构体</w:t>
      </w:r>
      <w:r w:rsidR="001471EE">
        <w:rPr>
          <w:rFonts w:hint="eastAsia"/>
          <w:sz w:val="28"/>
          <w:szCs w:val="28"/>
        </w:rPr>
        <w:t>里面</w:t>
      </w:r>
    </w:p>
    <w:p w14:paraId="66154211" w14:textId="77777777" w:rsidR="00043B56" w:rsidRPr="000E4AF4" w:rsidRDefault="00043B56" w:rsidP="00043B56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58947674" w14:textId="77777777" w:rsidR="00043B56" w:rsidRPr="000E4AF4" w:rsidRDefault="00043B56" w:rsidP="00043B56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二、实验环境</w:t>
      </w:r>
    </w:p>
    <w:p w14:paraId="52911D6D" w14:textId="77777777" w:rsidR="00043B56" w:rsidRPr="000E4AF4" w:rsidRDefault="00043B56" w:rsidP="00043B5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PC X64 / PC X86</w:t>
      </w:r>
    </w:p>
    <w:p w14:paraId="2422BDE9" w14:textId="77777777" w:rsidR="00043B56" w:rsidRPr="000E4AF4" w:rsidRDefault="00043B56" w:rsidP="00043B5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操作系统：</w:t>
      </w:r>
      <w:r w:rsidRPr="000E4AF4">
        <w:rPr>
          <w:sz w:val="28"/>
          <w:szCs w:val="28"/>
        </w:rPr>
        <w:t>W</w:t>
      </w:r>
      <w:r w:rsidRPr="000E4AF4">
        <w:rPr>
          <w:rFonts w:hint="eastAsia"/>
          <w:sz w:val="28"/>
          <w:szCs w:val="28"/>
        </w:rPr>
        <w:t>indows / Linux / MacOS</w:t>
      </w:r>
    </w:p>
    <w:p w14:paraId="63DC48EB" w14:textId="77777777" w:rsidR="00043B56" w:rsidRPr="000E4AF4" w:rsidRDefault="00043B56" w:rsidP="00043B5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 / Python / C++</w:t>
      </w:r>
    </w:p>
    <w:p w14:paraId="14E63ED5" w14:textId="77777777" w:rsidR="00043B56" w:rsidRPr="000E4AF4" w:rsidRDefault="00043B56" w:rsidP="00043B5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Eclipse / Visual Studio Code / IntelliJ IDEA</w:t>
      </w:r>
    </w:p>
    <w:p w14:paraId="60053497" w14:textId="77777777" w:rsidR="00043B56" w:rsidRPr="000E4AF4" w:rsidRDefault="00043B56" w:rsidP="00043B56">
      <w:pPr>
        <w:rPr>
          <w:rFonts w:hint="eastAsia"/>
          <w:b/>
          <w:sz w:val="28"/>
          <w:szCs w:val="28"/>
        </w:rPr>
      </w:pPr>
    </w:p>
    <w:p w14:paraId="42BF5C12" w14:textId="77777777" w:rsidR="00043B56" w:rsidRPr="000E4AF4" w:rsidRDefault="00043B56" w:rsidP="00043B56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三、程序原理</w:t>
      </w:r>
    </w:p>
    <w:p w14:paraId="423C08DD" w14:textId="77777777" w:rsidR="00043B56" w:rsidRPr="00D311BC" w:rsidRDefault="00043B56" w:rsidP="00043B56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BD193D">
        <w:rPr>
          <w:rFonts w:hint="eastAsia"/>
          <w:sz w:val="28"/>
          <w:szCs w:val="28"/>
        </w:rPr>
        <w:t>建立一个</w:t>
      </w:r>
      <w:r w:rsidRPr="00BD193D">
        <w:rPr>
          <w:rFonts w:hint="eastAsia"/>
          <w:sz w:val="28"/>
          <w:szCs w:val="28"/>
        </w:rPr>
        <w:t>Person</w:t>
      </w:r>
      <w:r w:rsidR="00CC4E74">
        <w:rPr>
          <w:rFonts w:hint="eastAsia"/>
          <w:sz w:val="28"/>
          <w:szCs w:val="28"/>
        </w:rPr>
        <w:t>结构体</w:t>
      </w:r>
      <w:r w:rsidRPr="00BD193D">
        <w:rPr>
          <w:rFonts w:hint="eastAsia"/>
          <w:sz w:val="28"/>
          <w:szCs w:val="28"/>
        </w:rPr>
        <w:t>，含两个成员：</w:t>
      </w:r>
      <w:r w:rsidRPr="00BD193D">
        <w:rPr>
          <w:rFonts w:hint="eastAsia"/>
          <w:sz w:val="28"/>
          <w:szCs w:val="28"/>
        </w:rPr>
        <w:t>ID</w:t>
      </w:r>
      <w:r w:rsidRPr="00BD193D">
        <w:rPr>
          <w:rFonts w:hint="eastAsia"/>
          <w:sz w:val="28"/>
          <w:szCs w:val="28"/>
        </w:rPr>
        <w:t>、姓名</w:t>
      </w:r>
      <w:r>
        <w:rPr>
          <w:rFonts w:hint="eastAsia"/>
          <w:sz w:val="28"/>
          <w:szCs w:val="28"/>
        </w:rPr>
        <w:t>。数据存放在</w:t>
      </w:r>
      <w:r w:rsidR="00B40A5C">
        <w:rPr>
          <w:rFonts w:hint="eastAsia"/>
          <w:sz w:val="28"/>
          <w:szCs w:val="28"/>
        </w:rPr>
        <w:t>指向</w:t>
      </w:r>
      <w:r w:rsidR="00B40A5C">
        <w:rPr>
          <w:rFonts w:hint="eastAsia"/>
          <w:sz w:val="28"/>
          <w:szCs w:val="28"/>
        </w:rPr>
        <w:t>Person</w:t>
      </w:r>
      <w:r w:rsidR="00B40A5C">
        <w:rPr>
          <w:rFonts w:hint="eastAsia"/>
          <w:sz w:val="28"/>
          <w:szCs w:val="28"/>
        </w:rPr>
        <w:t>结构体的</w:t>
      </w:r>
      <w:r>
        <w:rPr>
          <w:rFonts w:hint="eastAsia"/>
          <w:sz w:val="28"/>
          <w:szCs w:val="28"/>
        </w:rPr>
        <w:t>指针数组中</w:t>
      </w:r>
      <w:r w:rsidR="00972C39">
        <w:rPr>
          <w:rFonts w:hint="eastAsia"/>
          <w:sz w:val="28"/>
          <w:szCs w:val="28"/>
        </w:rPr>
        <w:t>，注意内存的分配、释放</w:t>
      </w:r>
    </w:p>
    <w:p w14:paraId="142CD676" w14:textId="77777777" w:rsidR="00043B56" w:rsidRPr="005A7BC1" w:rsidRDefault="00043B56" w:rsidP="00043B56">
      <w:pPr>
        <w:adjustRightInd w:val="0"/>
        <w:snapToGrid w:val="0"/>
        <w:ind w:firstLine="420"/>
        <w:rPr>
          <w:rFonts w:hint="eastAsia"/>
          <w:i/>
          <w:color w:val="808080"/>
          <w:sz w:val="24"/>
        </w:rPr>
      </w:pPr>
      <w:r>
        <w:rPr>
          <w:rFonts w:hint="eastAsia"/>
          <w:i/>
          <w:color w:val="808080"/>
          <w:sz w:val="24"/>
        </w:rPr>
        <w:t>可在此</w:t>
      </w:r>
      <w:r w:rsidRPr="005A7BC1">
        <w:rPr>
          <w:rFonts w:hint="eastAsia"/>
          <w:i/>
          <w:color w:val="808080"/>
          <w:sz w:val="24"/>
        </w:rPr>
        <w:t>补充详细原理与代码结构的简要说明</w:t>
      </w:r>
    </w:p>
    <w:p w14:paraId="172C2DFC" w14:textId="77777777" w:rsidR="00043B56" w:rsidRPr="000E4AF4" w:rsidRDefault="00043B56" w:rsidP="00043B56">
      <w:pPr>
        <w:rPr>
          <w:rFonts w:hint="eastAsia"/>
          <w:b/>
          <w:sz w:val="28"/>
          <w:szCs w:val="28"/>
        </w:rPr>
      </w:pPr>
    </w:p>
    <w:p w14:paraId="14ECCA1B" w14:textId="77777777" w:rsidR="00043B56" w:rsidRPr="000E4AF4" w:rsidRDefault="00043B56" w:rsidP="00043B56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四、程序代码</w:t>
      </w:r>
    </w:p>
    <w:p w14:paraId="5B123211" w14:textId="77777777" w:rsidR="00043B56" w:rsidRPr="00FC798E" w:rsidRDefault="00043B56" w:rsidP="00043B56">
      <w:pPr>
        <w:adjustRightInd w:val="0"/>
        <w:snapToGrid w:val="0"/>
        <w:spacing w:after="120"/>
        <w:ind w:firstLine="560"/>
        <w:rPr>
          <w:rFonts w:hint="eastAsia"/>
          <w:i/>
          <w:color w:val="808080"/>
          <w:sz w:val="28"/>
          <w:szCs w:val="28"/>
        </w:rPr>
      </w:pPr>
      <w:r w:rsidRPr="00FC798E">
        <w:rPr>
          <w:rFonts w:hint="eastAsia"/>
          <w:i/>
          <w:color w:val="808080"/>
          <w:sz w:val="28"/>
          <w:szCs w:val="28"/>
        </w:rPr>
        <w:t xml:space="preserve">// </w:t>
      </w:r>
      <w:r w:rsidRPr="00FC798E">
        <w:rPr>
          <w:rFonts w:hint="eastAsia"/>
          <w:i/>
          <w:color w:val="808080"/>
          <w:sz w:val="28"/>
          <w:szCs w:val="28"/>
        </w:rPr>
        <w:t>参考代码</w:t>
      </w:r>
      <w:r>
        <w:rPr>
          <w:rFonts w:hint="eastAsia"/>
          <w:i/>
          <w:color w:val="808080"/>
          <w:sz w:val="28"/>
          <w:szCs w:val="28"/>
        </w:rPr>
        <w:t>sis02</w:t>
      </w:r>
      <w:r w:rsidR="00430D7D">
        <w:rPr>
          <w:rFonts w:hint="eastAsia"/>
          <w:i/>
          <w:color w:val="808080"/>
          <w:sz w:val="28"/>
          <w:szCs w:val="28"/>
        </w:rPr>
        <w:t>，</w:t>
      </w:r>
      <w:r w:rsidR="00430D7D">
        <w:rPr>
          <w:rFonts w:hint="eastAsia"/>
          <w:i/>
          <w:color w:val="808080"/>
          <w:sz w:val="28"/>
          <w:szCs w:val="28"/>
        </w:rPr>
        <w:t>C</w:t>
      </w:r>
      <w:r w:rsidR="00430D7D">
        <w:rPr>
          <w:rFonts w:hint="eastAsia"/>
          <w:i/>
          <w:color w:val="808080"/>
          <w:sz w:val="28"/>
          <w:szCs w:val="28"/>
        </w:rPr>
        <w:t>版</w:t>
      </w:r>
    </w:p>
    <w:p w14:paraId="6417A238" w14:textId="77777777" w:rsidR="00043B56" w:rsidRPr="0008289C" w:rsidRDefault="00043B56" w:rsidP="00043B56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79B73BB2" w14:textId="77777777" w:rsidR="00043B56" w:rsidRPr="000E4AF4" w:rsidRDefault="00043B56" w:rsidP="00043B56">
      <w:pPr>
        <w:rPr>
          <w:rFonts w:hint="eastAsia"/>
          <w:b/>
          <w:sz w:val="28"/>
          <w:szCs w:val="28"/>
        </w:rPr>
      </w:pPr>
    </w:p>
    <w:p w14:paraId="057A1773" w14:textId="77777777" w:rsidR="00043B56" w:rsidRDefault="00043B56" w:rsidP="00043B5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五、出现的问题、原因与解决方法</w:t>
      </w:r>
    </w:p>
    <w:p w14:paraId="37E24CF4" w14:textId="77777777" w:rsidR="00043B56" w:rsidRPr="000E4AF4" w:rsidRDefault="00043B56" w:rsidP="00043B56">
      <w:pPr>
        <w:rPr>
          <w:rFonts w:hint="eastAsia"/>
          <w:b/>
          <w:sz w:val="28"/>
          <w:szCs w:val="28"/>
        </w:rPr>
      </w:pPr>
    </w:p>
    <w:p w14:paraId="7FAEECA0" w14:textId="77777777" w:rsidR="00043B56" w:rsidRPr="000E4AF4" w:rsidRDefault="00043B56" w:rsidP="00043B5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0E4AF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测试数据与</w:t>
      </w:r>
      <w:r w:rsidRPr="000E4AF4">
        <w:rPr>
          <w:rFonts w:hint="eastAsia"/>
          <w:b/>
          <w:sz w:val="28"/>
          <w:szCs w:val="28"/>
        </w:rPr>
        <w:t>运行结果</w:t>
      </w:r>
    </w:p>
    <w:p w14:paraId="74B8BAF8" w14:textId="77777777" w:rsidR="0080797C" w:rsidRPr="00043B56" w:rsidRDefault="0080797C" w:rsidP="0080797C">
      <w:pPr>
        <w:rPr>
          <w:rFonts w:hint="eastAsia"/>
          <w:b/>
          <w:sz w:val="28"/>
          <w:szCs w:val="28"/>
        </w:rPr>
      </w:pPr>
    </w:p>
    <w:p w14:paraId="6DE9BE3E" w14:textId="77777777" w:rsidR="001C2060" w:rsidRPr="004C07A5" w:rsidRDefault="001C2060" w:rsidP="001C2060">
      <w:pPr>
        <w:pStyle w:val="1"/>
        <w:rPr>
          <w:rFonts w:hint="eastAsia"/>
        </w:rPr>
      </w:pPr>
      <w:bookmarkStart w:id="13" w:name="_Ref146304542"/>
      <w:r w:rsidRPr="008C18AF">
        <w:rPr>
          <w:rFonts w:hint="eastAsia"/>
        </w:rPr>
        <w:lastRenderedPageBreak/>
        <w:t>sis02</w:t>
      </w:r>
      <w:r w:rsidRPr="008C18AF">
        <w:rPr>
          <w:rFonts w:hint="eastAsia"/>
        </w:rPr>
        <w:t>封装</w:t>
      </w:r>
      <w:r w:rsidR="009A6F91">
        <w:rPr>
          <w:rFonts w:hint="eastAsia"/>
        </w:rPr>
        <w:t>数据</w:t>
      </w:r>
      <w:r w:rsidR="009A6F91">
        <w:rPr>
          <w:rFonts w:hint="eastAsia"/>
        </w:rPr>
        <w:t>Java</w:t>
      </w:r>
      <w:r w:rsidR="009A6F91">
        <w:rPr>
          <w:rFonts w:hint="eastAsia"/>
        </w:rPr>
        <w:t>版</w:t>
      </w:r>
      <w:bookmarkEnd w:id="13"/>
    </w:p>
    <w:p w14:paraId="3B343DFF" w14:textId="77777777" w:rsidR="001C2060" w:rsidRPr="000E4AF4" w:rsidRDefault="001C2060" w:rsidP="001C2060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课程名称</w:t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2474D3" w:rsidRPr="00ED0B01">
        <w:rPr>
          <w:sz w:val="28"/>
          <w:szCs w:val="28"/>
        </w:rPr>
        <w:fldChar w:fldCharType="begin"/>
      </w:r>
      <w:r w:rsidR="002474D3" w:rsidRPr="00ED0B01">
        <w:rPr>
          <w:sz w:val="28"/>
          <w:szCs w:val="28"/>
        </w:rPr>
        <w:instrText xml:space="preserve"> REF  </w:instrText>
      </w:r>
      <w:r w:rsidR="002474D3" w:rsidRPr="00ED0B01">
        <w:rPr>
          <w:sz w:val="28"/>
          <w:szCs w:val="28"/>
        </w:rPr>
        <w:instrText>课程名称</w:instrText>
      </w:r>
      <w:r w:rsidR="002474D3" w:rsidRPr="00ED0B01">
        <w:rPr>
          <w:sz w:val="28"/>
          <w:szCs w:val="28"/>
        </w:rPr>
        <w:instrText xml:space="preserve"> \h  \* MERGEFORMAT </w:instrText>
      </w:r>
      <w:r w:rsidR="002474D3" w:rsidRPr="00ED0B01">
        <w:rPr>
          <w:sz w:val="28"/>
          <w:szCs w:val="28"/>
        </w:rPr>
      </w:r>
      <w:r w:rsidR="002474D3" w:rsidRPr="00ED0B01">
        <w:rPr>
          <w:sz w:val="28"/>
          <w:szCs w:val="28"/>
        </w:rPr>
        <w:fldChar w:fldCharType="separate"/>
      </w:r>
      <w:r w:rsidR="00557A9E" w:rsidRPr="00557A9E">
        <w:rPr>
          <w:rFonts w:hint="eastAsia"/>
          <w:sz w:val="28"/>
          <w:szCs w:val="28"/>
        </w:rPr>
        <w:t>面向对象程序设计</w:t>
      </w:r>
      <w:r w:rsidR="00557A9E" w:rsidRPr="00557A9E">
        <w:rPr>
          <w:rFonts w:hint="eastAsia"/>
          <w:sz w:val="28"/>
          <w:szCs w:val="28"/>
        </w:rPr>
        <w:t>/Java</w:t>
      </w:r>
      <w:r w:rsidR="00557A9E" w:rsidRPr="00557A9E">
        <w:rPr>
          <w:rFonts w:hint="eastAsia"/>
          <w:sz w:val="28"/>
          <w:szCs w:val="28"/>
        </w:rPr>
        <w:t>语言</w:t>
      </w:r>
      <w:r w:rsidR="002474D3" w:rsidRPr="00ED0B01">
        <w:rPr>
          <w:sz w:val="28"/>
          <w:szCs w:val="28"/>
        </w:rPr>
        <w:fldChar w:fldCharType="end"/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0E4AF4">
        <w:rPr>
          <w:rFonts w:eastAsia="楷体_GB2312"/>
          <w:sz w:val="28"/>
          <w:szCs w:val="28"/>
        </w:rPr>
        <w:t>成绩评定</w:t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</w:p>
    <w:p w14:paraId="5E3B21A6" w14:textId="77777777" w:rsidR="001C2060" w:rsidRPr="000E4AF4" w:rsidRDefault="001C2060" w:rsidP="001C2060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实验项目名称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 </w:t>
      </w:r>
      <w:r w:rsidR="004633CD">
        <w:rPr>
          <w:rFonts w:eastAsia="楷体_GB2312"/>
          <w:sz w:val="28"/>
          <w:szCs w:val="28"/>
          <w:u w:val="single"/>
        </w:rPr>
        <w:fldChar w:fldCharType="begin"/>
      </w:r>
      <w:r w:rsidR="004633CD">
        <w:rPr>
          <w:rFonts w:eastAsia="楷体_GB2312"/>
          <w:sz w:val="28"/>
          <w:szCs w:val="28"/>
          <w:u w:val="single"/>
        </w:rPr>
        <w:instrText xml:space="preserve"> </w:instrText>
      </w:r>
      <w:r w:rsidR="004633CD">
        <w:rPr>
          <w:rFonts w:eastAsia="楷体_GB2312" w:hint="eastAsia"/>
          <w:sz w:val="28"/>
          <w:szCs w:val="28"/>
          <w:u w:val="single"/>
        </w:rPr>
        <w:instrText>REF _Ref146304542 \h</w:instrText>
      </w:r>
      <w:r w:rsidR="004633CD">
        <w:rPr>
          <w:rFonts w:eastAsia="楷体_GB2312"/>
          <w:sz w:val="28"/>
          <w:szCs w:val="28"/>
          <w:u w:val="single"/>
        </w:rPr>
        <w:instrText xml:space="preserve"> </w:instrText>
      </w:r>
      <w:r w:rsidR="004633CD">
        <w:rPr>
          <w:rFonts w:eastAsia="楷体_GB2312"/>
          <w:sz w:val="28"/>
          <w:szCs w:val="28"/>
          <w:u w:val="single"/>
        </w:rPr>
      </w:r>
      <w:r w:rsidR="004633CD">
        <w:rPr>
          <w:rFonts w:eastAsia="楷体_GB2312"/>
          <w:sz w:val="28"/>
          <w:szCs w:val="28"/>
          <w:u w:val="single"/>
        </w:rPr>
        <w:fldChar w:fldCharType="separate"/>
      </w:r>
      <w:r w:rsidR="00557A9E" w:rsidRPr="008C18AF">
        <w:rPr>
          <w:rFonts w:hint="eastAsia"/>
        </w:rPr>
        <w:t>sis02</w:t>
      </w:r>
      <w:r w:rsidR="00557A9E" w:rsidRPr="008C18AF">
        <w:rPr>
          <w:rFonts w:hint="eastAsia"/>
        </w:rPr>
        <w:t>封装</w:t>
      </w:r>
      <w:r w:rsidR="00557A9E">
        <w:rPr>
          <w:rFonts w:hint="eastAsia"/>
        </w:rPr>
        <w:t>数据</w:t>
      </w:r>
      <w:r w:rsidR="00557A9E">
        <w:rPr>
          <w:rFonts w:hint="eastAsia"/>
        </w:rPr>
        <w:t>Java</w:t>
      </w:r>
      <w:r w:rsidR="00557A9E">
        <w:rPr>
          <w:rFonts w:hint="eastAsia"/>
        </w:rPr>
        <w:t>版</w:t>
      </w:r>
      <w:r w:rsidR="004633CD">
        <w:rPr>
          <w:rFonts w:eastAsia="楷体_GB2312"/>
          <w:sz w:val="28"/>
          <w:szCs w:val="28"/>
          <w:u w:val="single"/>
        </w:rPr>
        <w:fldChar w:fldCharType="end"/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指导教师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干晓聪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</w:p>
    <w:p w14:paraId="1D86B81F" w14:textId="77777777" w:rsidR="001C2060" w:rsidRPr="000E4AF4" w:rsidRDefault="001C2060" w:rsidP="001C206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实验项目编号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实验项目类型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实验地点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>数学系机房</w:t>
      </w:r>
      <w:r w:rsidRPr="000E4AF4">
        <w:rPr>
          <w:rFonts w:eastAsia="楷体_GB2312"/>
          <w:sz w:val="28"/>
          <w:szCs w:val="28"/>
          <w:u w:val="single"/>
        </w:rPr>
        <w:t xml:space="preserve">        </w:t>
      </w:r>
    </w:p>
    <w:p w14:paraId="5452366E" w14:textId="77777777" w:rsidR="001C2060" w:rsidRPr="000E4AF4" w:rsidRDefault="001C2060" w:rsidP="001C206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学生姓名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 w:hint="eastAsia"/>
          <w:sz w:val="28"/>
          <w:szCs w:val="28"/>
          <w:u w:val="single"/>
        </w:rPr>
        <w:t xml:space="preserve"> 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Pr="00222C72">
        <w:rPr>
          <w:rFonts w:eastAsia="楷体_GB2312" w:hint="eastAsia"/>
          <w:sz w:val="28"/>
          <w:szCs w:val="28"/>
          <w:u w:val="single"/>
        </w:rPr>
        <w:instrText xml:space="preserve">REF </w:instrText>
      </w:r>
      <w:r w:rsidRPr="00222C72">
        <w:rPr>
          <w:rFonts w:eastAsia="楷体_GB2312" w:hint="eastAsia"/>
          <w:sz w:val="28"/>
          <w:szCs w:val="28"/>
          <w:u w:val="single"/>
        </w:rPr>
        <w:instrText>姓名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557A9E">
        <w:rPr>
          <w:rFonts w:hint="eastAsia"/>
          <w:sz w:val="24"/>
          <w:u w:val="single"/>
        </w:rPr>
        <w:t>xx</w:t>
      </w:r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</w:t>
      </w:r>
      <w:r w:rsidRPr="000E4AF4">
        <w:rPr>
          <w:rFonts w:eastAsia="楷体_GB2312"/>
          <w:sz w:val="28"/>
          <w:szCs w:val="28"/>
        </w:rPr>
        <w:t>学号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222C72">
        <w:rPr>
          <w:rFonts w:eastAsia="楷体_GB2312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REF </w:instrText>
      </w:r>
      <w:r w:rsidRPr="00222C72">
        <w:rPr>
          <w:rFonts w:eastAsia="楷体_GB2312"/>
          <w:sz w:val="28"/>
          <w:szCs w:val="28"/>
          <w:u w:val="single"/>
        </w:rPr>
        <w:instrText>学号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 w:rsidRPr="00557A9E">
        <w:rPr>
          <w:rFonts w:hint="eastAsia"/>
          <w:sz w:val="24"/>
          <w:u w:val="single"/>
        </w:rPr>
        <w:t>yy</w:t>
      </w:r>
      <w:proofErr w:type="spellEnd"/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         </w:t>
      </w:r>
    </w:p>
    <w:p w14:paraId="70FF0A80" w14:textId="77777777" w:rsidR="001C2060" w:rsidRPr="000E4AF4" w:rsidRDefault="001C2060" w:rsidP="001C206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学院</w:t>
      </w:r>
      <w:r w:rsidRPr="000E4AF4">
        <w:rPr>
          <w:rFonts w:eastAsia="楷体_GB2312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>信息学院</w:t>
      </w:r>
      <w:r w:rsidRPr="000E4AF4">
        <w:rPr>
          <w:rFonts w:eastAsia="楷体_GB2312"/>
          <w:sz w:val="28"/>
          <w:szCs w:val="28"/>
          <w:u w:val="single"/>
        </w:rPr>
        <w:t xml:space="preserve">     </w:t>
      </w:r>
      <w:r w:rsidRPr="000E4AF4">
        <w:rPr>
          <w:rFonts w:eastAsia="楷体_GB2312"/>
          <w:sz w:val="28"/>
          <w:szCs w:val="28"/>
        </w:rPr>
        <w:t>系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 w:hint="eastAsia"/>
          <w:sz w:val="28"/>
          <w:szCs w:val="28"/>
          <w:u w:val="single"/>
        </w:rPr>
        <w:t>数学系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/>
          <w:sz w:val="28"/>
          <w:szCs w:val="28"/>
        </w:rPr>
        <w:t>专业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5D1266">
        <w:rPr>
          <w:rFonts w:eastAsia="楷体_GB2312"/>
          <w:sz w:val="28"/>
          <w:szCs w:val="28"/>
          <w:u w:val="single"/>
        </w:rPr>
        <w:fldChar w:fldCharType="begin"/>
      </w:r>
      <w:r w:rsidRPr="005D1266">
        <w:rPr>
          <w:rFonts w:eastAsia="楷体_GB2312"/>
          <w:sz w:val="28"/>
          <w:szCs w:val="28"/>
          <w:u w:val="single"/>
        </w:rPr>
        <w:instrText xml:space="preserve"> REF </w:instrText>
      </w:r>
      <w:r w:rsidRPr="005D1266">
        <w:rPr>
          <w:rFonts w:eastAsia="楷体_GB2312"/>
          <w:sz w:val="28"/>
          <w:szCs w:val="28"/>
          <w:u w:val="single"/>
        </w:rPr>
        <w:instrText>专业</w:instrText>
      </w:r>
      <w:r w:rsidRPr="005D1266">
        <w:rPr>
          <w:rFonts w:eastAsia="楷体_GB2312"/>
          <w:sz w:val="28"/>
          <w:szCs w:val="28"/>
          <w:u w:val="single"/>
        </w:rPr>
        <w:instrText xml:space="preserve"> </w:instrText>
      </w:r>
      <w:r w:rsidRPr="005D1266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>
        <w:rPr>
          <w:rFonts w:hint="eastAsia"/>
          <w:sz w:val="24"/>
        </w:rPr>
        <w:t>zz</w:t>
      </w:r>
      <w:proofErr w:type="spellEnd"/>
      <w:r w:rsidRPr="005D1266">
        <w:rPr>
          <w:rFonts w:eastAsia="楷体_GB2312"/>
          <w:sz w:val="28"/>
          <w:szCs w:val="28"/>
          <w:u w:val="single"/>
        </w:rPr>
        <w:fldChar w:fldCharType="end"/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  <w:r w:rsidRPr="000E4AF4">
        <w:rPr>
          <w:rFonts w:eastAsia="楷体_GB2312"/>
          <w:sz w:val="28"/>
          <w:szCs w:val="28"/>
        </w:rPr>
        <w:t xml:space="preserve">  </w:t>
      </w:r>
    </w:p>
    <w:p w14:paraId="0342C9F6" w14:textId="77777777" w:rsidR="001C2060" w:rsidRPr="000E4AF4" w:rsidRDefault="001C2060" w:rsidP="001C2060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/>
          <w:sz w:val="28"/>
          <w:szCs w:val="28"/>
          <w:u w:val="single"/>
        </w:rPr>
        <w:fldChar w:fldCharType="begin"/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 w:hint="eastAsia"/>
          <w:sz w:val="28"/>
          <w:szCs w:val="28"/>
          <w:u w:val="single"/>
        </w:rPr>
        <w:instrText xml:space="preserve">REF </w:instrText>
      </w:r>
      <w:r>
        <w:rPr>
          <w:rFonts w:eastAsia="楷体_GB2312" w:hint="eastAsia"/>
          <w:sz w:val="28"/>
          <w:szCs w:val="28"/>
          <w:u w:val="single"/>
        </w:rPr>
        <w:instrText>实验时间</w:instrText>
      </w:r>
      <w:r>
        <w:rPr>
          <w:rFonts w:eastAsia="楷体_GB2312" w:hint="eastAsia"/>
          <w:sz w:val="28"/>
          <w:szCs w:val="28"/>
          <w:u w:val="single"/>
        </w:rPr>
        <w:instrText xml:space="preserve"> \h</w:instrText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 w:rsidRPr="00D604AA">
        <w:rPr>
          <w:rFonts w:eastAsia="楷体_GB2312"/>
          <w:sz w:val="28"/>
          <w:szCs w:val="28"/>
          <w:u w:val="single"/>
        </w:rPr>
      </w:r>
      <w:r>
        <w:rPr>
          <w:rFonts w:eastAsia="楷体_GB2312"/>
          <w:sz w:val="28"/>
          <w:szCs w:val="28"/>
          <w:u w:val="single"/>
        </w:rPr>
        <w:fldChar w:fldCharType="separate"/>
      </w:r>
      <w:r w:rsidR="00557A9E" w:rsidRPr="000E4AF4">
        <w:rPr>
          <w:rFonts w:eastAsia="楷体_GB2312"/>
          <w:sz w:val="28"/>
          <w:szCs w:val="28"/>
        </w:rPr>
        <w:t>实验时间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午～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</w:t>
      </w:r>
      <w:r w:rsidR="00557A9E" w:rsidRPr="000E4AF4">
        <w:rPr>
          <w:rFonts w:eastAsia="楷体_GB2312"/>
          <w:sz w:val="28"/>
          <w:szCs w:val="28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温度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℃</w:t>
      </w:r>
      <w:r w:rsidR="00557A9E" w:rsidRPr="000E4AF4">
        <w:rPr>
          <w:rFonts w:eastAsia="楷体_GB2312"/>
          <w:sz w:val="28"/>
          <w:szCs w:val="28"/>
        </w:rPr>
        <w:t>湿度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fldChar w:fldCharType="end"/>
      </w:r>
    </w:p>
    <w:p w14:paraId="344AA6C7" w14:textId="77777777" w:rsidR="001C2060" w:rsidRPr="000E4AF4" w:rsidRDefault="001C2060" w:rsidP="001C2060">
      <w:pPr>
        <w:spacing w:line="420" w:lineRule="exact"/>
        <w:rPr>
          <w:rFonts w:eastAsia="楷体_GB2312" w:hint="eastAsia"/>
          <w:sz w:val="28"/>
          <w:szCs w:val="28"/>
        </w:rPr>
      </w:pPr>
    </w:p>
    <w:p w14:paraId="2EECF3EB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一、实验目的</w:t>
      </w:r>
    </w:p>
    <w:p w14:paraId="53563DC2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gramStart"/>
      <w:r>
        <w:rPr>
          <w:rFonts w:hint="eastAsia"/>
          <w:sz w:val="28"/>
          <w:szCs w:val="28"/>
        </w:rPr>
        <w:t>数据封装到类</w:t>
      </w:r>
      <w:r w:rsidR="001471EE">
        <w:rPr>
          <w:rFonts w:hint="eastAsia"/>
          <w:sz w:val="28"/>
          <w:szCs w:val="28"/>
        </w:rPr>
        <w:t>里面</w:t>
      </w:r>
      <w:proofErr w:type="gramEnd"/>
    </w:p>
    <w:p w14:paraId="2E8C2EF1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52F1A9DE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二、实验环境</w:t>
      </w:r>
    </w:p>
    <w:p w14:paraId="1C0E8D15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PC X64 / PC X86</w:t>
      </w:r>
    </w:p>
    <w:p w14:paraId="75471386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操作系统：</w:t>
      </w:r>
      <w:r w:rsidRPr="000E4AF4">
        <w:rPr>
          <w:sz w:val="28"/>
          <w:szCs w:val="28"/>
        </w:rPr>
        <w:t>W</w:t>
      </w:r>
      <w:r w:rsidRPr="000E4AF4">
        <w:rPr>
          <w:rFonts w:hint="eastAsia"/>
          <w:sz w:val="28"/>
          <w:szCs w:val="28"/>
        </w:rPr>
        <w:t>indows / Linux / MacOS</w:t>
      </w:r>
    </w:p>
    <w:p w14:paraId="42C50506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 / Python / C++</w:t>
      </w:r>
    </w:p>
    <w:p w14:paraId="1B5E8F13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Eclipse / Visual Studio Code / IntelliJ IDEA</w:t>
      </w:r>
    </w:p>
    <w:p w14:paraId="15A381DB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</w:p>
    <w:p w14:paraId="3CB959A5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三、程序原理</w:t>
      </w:r>
    </w:p>
    <w:p w14:paraId="2DB0D36D" w14:textId="77777777" w:rsidR="001C2060" w:rsidRPr="00D311BC" w:rsidRDefault="004F4B37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4F4B37">
        <w:rPr>
          <w:rFonts w:hint="eastAsia"/>
          <w:sz w:val="28"/>
          <w:szCs w:val="28"/>
        </w:rPr>
        <w:t>建立一个</w:t>
      </w:r>
      <w:r w:rsidRPr="004F4B37">
        <w:rPr>
          <w:rFonts w:hint="eastAsia"/>
          <w:sz w:val="28"/>
          <w:szCs w:val="28"/>
        </w:rPr>
        <w:t>Person</w:t>
      </w:r>
      <w:r w:rsidRPr="004F4B37">
        <w:rPr>
          <w:rFonts w:hint="eastAsia"/>
          <w:sz w:val="28"/>
          <w:szCs w:val="28"/>
        </w:rPr>
        <w:t>类，含两个成员：</w:t>
      </w:r>
      <w:r w:rsidRPr="004F4B37">
        <w:rPr>
          <w:rFonts w:hint="eastAsia"/>
          <w:sz w:val="28"/>
          <w:szCs w:val="28"/>
        </w:rPr>
        <w:t>ID</w:t>
      </w:r>
      <w:r w:rsidR="002949CB">
        <w:rPr>
          <w:rFonts w:hint="eastAsia"/>
          <w:sz w:val="28"/>
          <w:szCs w:val="28"/>
        </w:rPr>
        <w:t>、姓名。数据存放在</w:t>
      </w:r>
      <w:r w:rsidRPr="004F4B37">
        <w:rPr>
          <w:rFonts w:hint="eastAsia"/>
          <w:sz w:val="28"/>
          <w:szCs w:val="28"/>
        </w:rPr>
        <w:t>Person</w:t>
      </w:r>
      <w:r w:rsidRPr="004F4B37">
        <w:rPr>
          <w:rFonts w:hint="eastAsia"/>
          <w:sz w:val="28"/>
          <w:szCs w:val="28"/>
        </w:rPr>
        <w:t>对象数组中</w:t>
      </w:r>
    </w:p>
    <w:p w14:paraId="73ABD72F" w14:textId="77777777" w:rsidR="001C2060" w:rsidRPr="005A7BC1" w:rsidRDefault="001C2060" w:rsidP="001C2060">
      <w:pPr>
        <w:adjustRightInd w:val="0"/>
        <w:snapToGrid w:val="0"/>
        <w:ind w:firstLine="420"/>
        <w:rPr>
          <w:rFonts w:hint="eastAsia"/>
          <w:i/>
          <w:color w:val="808080"/>
          <w:sz w:val="24"/>
        </w:rPr>
      </w:pPr>
      <w:r>
        <w:rPr>
          <w:rFonts w:hint="eastAsia"/>
          <w:i/>
          <w:color w:val="808080"/>
          <w:sz w:val="24"/>
        </w:rPr>
        <w:t>可在此</w:t>
      </w:r>
      <w:r w:rsidRPr="005A7BC1">
        <w:rPr>
          <w:rFonts w:hint="eastAsia"/>
          <w:i/>
          <w:color w:val="808080"/>
          <w:sz w:val="24"/>
        </w:rPr>
        <w:t>补充详细原理与代码结构的简要说明</w:t>
      </w:r>
    </w:p>
    <w:p w14:paraId="226B1711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</w:p>
    <w:p w14:paraId="0160BDB9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四、程序代码</w:t>
      </w:r>
    </w:p>
    <w:p w14:paraId="775B0DD0" w14:textId="77777777" w:rsidR="001C2060" w:rsidRPr="00FC798E" w:rsidRDefault="001C2060" w:rsidP="001C2060">
      <w:pPr>
        <w:adjustRightInd w:val="0"/>
        <w:snapToGrid w:val="0"/>
        <w:spacing w:after="120"/>
        <w:ind w:firstLine="560"/>
        <w:rPr>
          <w:rFonts w:hint="eastAsia"/>
          <w:i/>
          <w:color w:val="808080"/>
          <w:sz w:val="28"/>
          <w:szCs w:val="28"/>
        </w:rPr>
      </w:pPr>
      <w:r w:rsidRPr="00FC798E">
        <w:rPr>
          <w:rFonts w:hint="eastAsia"/>
          <w:i/>
          <w:color w:val="808080"/>
          <w:sz w:val="28"/>
          <w:szCs w:val="28"/>
        </w:rPr>
        <w:t xml:space="preserve">// </w:t>
      </w:r>
      <w:r w:rsidRPr="00FC798E">
        <w:rPr>
          <w:rFonts w:hint="eastAsia"/>
          <w:i/>
          <w:color w:val="808080"/>
          <w:sz w:val="28"/>
          <w:szCs w:val="28"/>
        </w:rPr>
        <w:t>参考代码</w:t>
      </w:r>
      <w:r>
        <w:rPr>
          <w:rFonts w:hint="eastAsia"/>
          <w:i/>
          <w:color w:val="808080"/>
          <w:sz w:val="28"/>
          <w:szCs w:val="28"/>
        </w:rPr>
        <w:t>sis02</w:t>
      </w:r>
      <w:r w:rsidR="00430D7D">
        <w:rPr>
          <w:rFonts w:hint="eastAsia"/>
          <w:i/>
          <w:color w:val="808080"/>
          <w:sz w:val="28"/>
          <w:szCs w:val="28"/>
        </w:rPr>
        <w:t>，</w:t>
      </w:r>
      <w:r w:rsidR="00430D7D">
        <w:rPr>
          <w:rFonts w:hint="eastAsia"/>
          <w:i/>
          <w:color w:val="808080"/>
          <w:sz w:val="28"/>
          <w:szCs w:val="28"/>
        </w:rPr>
        <w:t>Java</w:t>
      </w:r>
      <w:r w:rsidR="00430D7D">
        <w:rPr>
          <w:rFonts w:hint="eastAsia"/>
          <w:i/>
          <w:color w:val="808080"/>
          <w:sz w:val="28"/>
          <w:szCs w:val="28"/>
        </w:rPr>
        <w:t>版</w:t>
      </w:r>
    </w:p>
    <w:p w14:paraId="7B2DD9D3" w14:textId="77777777" w:rsidR="001C2060" w:rsidRPr="0008289C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290A635F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</w:p>
    <w:p w14:paraId="0E9306C3" w14:textId="77777777" w:rsidR="001C2060" w:rsidRDefault="001C2060" w:rsidP="001C206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五、出现的问题、原因与解决方法</w:t>
      </w:r>
    </w:p>
    <w:p w14:paraId="397712C0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</w:p>
    <w:p w14:paraId="28171429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0E4AF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测试数据与</w:t>
      </w:r>
      <w:r w:rsidRPr="000E4AF4">
        <w:rPr>
          <w:rFonts w:hint="eastAsia"/>
          <w:b/>
          <w:sz w:val="28"/>
          <w:szCs w:val="28"/>
        </w:rPr>
        <w:t>运行结果</w:t>
      </w:r>
    </w:p>
    <w:p w14:paraId="186D3C84" w14:textId="77777777" w:rsidR="001C2060" w:rsidRDefault="001C2060" w:rsidP="001C2060">
      <w:pPr>
        <w:rPr>
          <w:rFonts w:hint="eastAsia"/>
          <w:b/>
          <w:sz w:val="28"/>
          <w:szCs w:val="28"/>
        </w:rPr>
      </w:pPr>
    </w:p>
    <w:p w14:paraId="31B762B4" w14:textId="77777777" w:rsidR="008C18AF" w:rsidRPr="004C07A5" w:rsidRDefault="008C18AF" w:rsidP="008C18AF">
      <w:pPr>
        <w:pStyle w:val="1"/>
        <w:rPr>
          <w:rFonts w:hint="eastAsia"/>
        </w:rPr>
      </w:pPr>
      <w:bookmarkStart w:id="14" w:name="_Ref146300917"/>
      <w:r w:rsidRPr="008C18AF">
        <w:rPr>
          <w:rFonts w:hint="eastAsia"/>
        </w:rPr>
        <w:lastRenderedPageBreak/>
        <w:t>sis03</w:t>
      </w:r>
      <w:r w:rsidR="005A706B">
        <w:rPr>
          <w:rFonts w:hint="eastAsia"/>
        </w:rPr>
        <w:t>a</w:t>
      </w:r>
      <w:r w:rsidR="008F7A41">
        <w:rPr>
          <w:rFonts w:hint="eastAsia"/>
        </w:rPr>
        <w:t>用文件</w:t>
      </w:r>
      <w:r w:rsidRPr="008C18AF">
        <w:rPr>
          <w:rFonts w:hint="eastAsia"/>
        </w:rPr>
        <w:t>封装函</w:t>
      </w:r>
      <w:r w:rsidR="00AB2124" w:rsidRPr="008C18AF">
        <w:rPr>
          <w:rFonts w:hint="eastAsia"/>
        </w:rPr>
        <w:t>数</w:t>
      </w:r>
      <w:r w:rsidR="00AB2124">
        <w:rPr>
          <w:rFonts w:hint="eastAsia"/>
        </w:rPr>
        <w:t>C</w:t>
      </w:r>
      <w:r w:rsidR="00AB2124">
        <w:rPr>
          <w:rFonts w:hint="eastAsia"/>
        </w:rPr>
        <w:t>版</w:t>
      </w:r>
      <w:bookmarkEnd w:id="14"/>
    </w:p>
    <w:p w14:paraId="6352698E" w14:textId="77777777" w:rsidR="0080797C" w:rsidRPr="000E4AF4" w:rsidRDefault="0080797C" w:rsidP="0080797C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课程名称</w:t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2474D3" w:rsidRPr="00ED0B01">
        <w:rPr>
          <w:sz w:val="28"/>
          <w:szCs w:val="28"/>
        </w:rPr>
        <w:fldChar w:fldCharType="begin"/>
      </w:r>
      <w:r w:rsidR="002474D3" w:rsidRPr="00ED0B01">
        <w:rPr>
          <w:sz w:val="28"/>
          <w:szCs w:val="28"/>
        </w:rPr>
        <w:instrText xml:space="preserve"> REF  </w:instrText>
      </w:r>
      <w:r w:rsidR="002474D3" w:rsidRPr="00ED0B01">
        <w:rPr>
          <w:sz w:val="28"/>
          <w:szCs w:val="28"/>
        </w:rPr>
        <w:instrText>课程名称</w:instrText>
      </w:r>
      <w:r w:rsidR="002474D3" w:rsidRPr="00ED0B01">
        <w:rPr>
          <w:sz w:val="28"/>
          <w:szCs w:val="28"/>
        </w:rPr>
        <w:instrText xml:space="preserve"> \h  \* MERGEFORMAT </w:instrText>
      </w:r>
      <w:r w:rsidR="002474D3" w:rsidRPr="00ED0B01">
        <w:rPr>
          <w:sz w:val="28"/>
          <w:szCs w:val="28"/>
        </w:rPr>
      </w:r>
      <w:r w:rsidR="002474D3" w:rsidRPr="00ED0B01">
        <w:rPr>
          <w:sz w:val="28"/>
          <w:szCs w:val="28"/>
        </w:rPr>
        <w:fldChar w:fldCharType="separate"/>
      </w:r>
      <w:r w:rsidR="00557A9E" w:rsidRPr="00557A9E">
        <w:rPr>
          <w:rFonts w:hint="eastAsia"/>
          <w:sz w:val="28"/>
          <w:szCs w:val="28"/>
        </w:rPr>
        <w:t>面向对象程序设计</w:t>
      </w:r>
      <w:r w:rsidR="00557A9E" w:rsidRPr="00557A9E">
        <w:rPr>
          <w:rFonts w:hint="eastAsia"/>
          <w:sz w:val="28"/>
          <w:szCs w:val="28"/>
        </w:rPr>
        <w:t>/Java</w:t>
      </w:r>
      <w:r w:rsidR="00557A9E" w:rsidRPr="00557A9E">
        <w:rPr>
          <w:rFonts w:hint="eastAsia"/>
          <w:sz w:val="28"/>
          <w:szCs w:val="28"/>
        </w:rPr>
        <w:t>语言</w:t>
      </w:r>
      <w:r w:rsidR="002474D3" w:rsidRPr="00ED0B01">
        <w:rPr>
          <w:sz w:val="28"/>
          <w:szCs w:val="28"/>
        </w:rPr>
        <w:fldChar w:fldCharType="end"/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0E4AF4">
        <w:rPr>
          <w:rFonts w:eastAsia="楷体_GB2312"/>
          <w:sz w:val="28"/>
          <w:szCs w:val="28"/>
        </w:rPr>
        <w:t>成绩评定</w:t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</w:p>
    <w:p w14:paraId="6BA86871" w14:textId="77777777" w:rsidR="0080797C" w:rsidRPr="000E4AF4" w:rsidRDefault="0080797C" w:rsidP="0080797C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实验项目名称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 </w:t>
      </w:r>
      <w:r w:rsidR="008C18AF">
        <w:rPr>
          <w:rFonts w:eastAsia="楷体_GB2312"/>
          <w:sz w:val="28"/>
          <w:szCs w:val="28"/>
          <w:u w:val="single"/>
        </w:rPr>
        <w:fldChar w:fldCharType="begin"/>
      </w:r>
      <w:r w:rsidR="008C18AF">
        <w:rPr>
          <w:rFonts w:eastAsia="楷体_GB2312"/>
          <w:sz w:val="28"/>
          <w:szCs w:val="28"/>
          <w:u w:val="single"/>
        </w:rPr>
        <w:instrText xml:space="preserve"> </w:instrText>
      </w:r>
      <w:r w:rsidR="008C18AF">
        <w:rPr>
          <w:rFonts w:eastAsia="楷体_GB2312" w:hint="eastAsia"/>
          <w:sz w:val="28"/>
          <w:szCs w:val="28"/>
          <w:u w:val="single"/>
        </w:rPr>
        <w:instrText>REF _Ref146300917 \h</w:instrText>
      </w:r>
      <w:r w:rsidR="008C18AF">
        <w:rPr>
          <w:rFonts w:eastAsia="楷体_GB2312"/>
          <w:sz w:val="28"/>
          <w:szCs w:val="28"/>
          <w:u w:val="single"/>
        </w:rPr>
        <w:instrText xml:space="preserve"> </w:instrText>
      </w:r>
      <w:r w:rsidR="008C18AF">
        <w:rPr>
          <w:rFonts w:eastAsia="楷体_GB2312"/>
          <w:sz w:val="28"/>
          <w:szCs w:val="28"/>
          <w:u w:val="single"/>
        </w:rPr>
      </w:r>
      <w:r w:rsidR="008C18AF">
        <w:rPr>
          <w:rFonts w:eastAsia="楷体_GB2312"/>
          <w:sz w:val="28"/>
          <w:szCs w:val="28"/>
          <w:u w:val="single"/>
        </w:rPr>
        <w:fldChar w:fldCharType="separate"/>
      </w:r>
      <w:r w:rsidR="00557A9E" w:rsidRPr="008C18AF">
        <w:rPr>
          <w:rFonts w:hint="eastAsia"/>
        </w:rPr>
        <w:t>sis03</w:t>
      </w:r>
      <w:r w:rsidR="00557A9E">
        <w:rPr>
          <w:rFonts w:hint="eastAsia"/>
        </w:rPr>
        <w:t>a</w:t>
      </w:r>
      <w:r w:rsidR="00557A9E">
        <w:rPr>
          <w:rFonts w:hint="eastAsia"/>
        </w:rPr>
        <w:t>用文件</w:t>
      </w:r>
      <w:r w:rsidR="00557A9E" w:rsidRPr="008C18AF">
        <w:rPr>
          <w:rFonts w:hint="eastAsia"/>
        </w:rPr>
        <w:t>封装函数</w:t>
      </w:r>
      <w:r w:rsidR="00557A9E">
        <w:rPr>
          <w:rFonts w:hint="eastAsia"/>
        </w:rPr>
        <w:t>C</w:t>
      </w:r>
      <w:r w:rsidR="00557A9E">
        <w:rPr>
          <w:rFonts w:hint="eastAsia"/>
        </w:rPr>
        <w:t>版</w:t>
      </w:r>
      <w:r w:rsidR="008C18AF">
        <w:rPr>
          <w:rFonts w:eastAsia="楷体_GB2312"/>
          <w:sz w:val="28"/>
          <w:szCs w:val="28"/>
          <w:u w:val="single"/>
        </w:rPr>
        <w:fldChar w:fldCharType="end"/>
      </w:r>
      <w:r w:rsidR="00E73F40"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E73F40">
        <w:rPr>
          <w:rFonts w:eastAsia="楷体_GB2312" w:hint="eastAsia"/>
          <w:sz w:val="28"/>
          <w:szCs w:val="28"/>
          <w:u w:val="single"/>
        </w:rPr>
        <w:t xml:space="preserve"> </w:t>
      </w:r>
      <w:r w:rsidR="00E73F40" w:rsidRPr="000E4AF4">
        <w:rPr>
          <w:rFonts w:eastAsia="楷体_GB2312"/>
          <w:sz w:val="28"/>
          <w:szCs w:val="28"/>
        </w:rPr>
        <w:t>指导教师</w:t>
      </w:r>
      <w:r w:rsidR="00E73F40" w:rsidRPr="000F2EED">
        <w:rPr>
          <w:rFonts w:eastAsia="楷体_GB2312"/>
          <w:sz w:val="28"/>
          <w:szCs w:val="28"/>
          <w:u w:val="single"/>
        </w:rPr>
        <w:t xml:space="preserve">  </w:t>
      </w:r>
      <w:r w:rsidR="00E73F40">
        <w:rPr>
          <w:rFonts w:eastAsia="楷体_GB2312" w:hint="eastAsia"/>
          <w:sz w:val="28"/>
          <w:szCs w:val="28"/>
          <w:u w:val="single"/>
        </w:rPr>
        <w:t>干晓聪</w:t>
      </w:r>
      <w:r w:rsidR="00E73F40" w:rsidRPr="000F2EED">
        <w:rPr>
          <w:rFonts w:eastAsia="楷体_GB2312"/>
          <w:sz w:val="28"/>
          <w:szCs w:val="28"/>
          <w:u w:val="single"/>
        </w:rPr>
        <w:t xml:space="preserve">  </w:t>
      </w:r>
    </w:p>
    <w:p w14:paraId="36BB9A8E" w14:textId="77777777" w:rsidR="0080797C" w:rsidRPr="000E4AF4" w:rsidRDefault="0080797C" w:rsidP="0080797C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实验项目编号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实验项目类型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实验地点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>数学系机房</w:t>
      </w:r>
      <w:r w:rsidRPr="000E4AF4">
        <w:rPr>
          <w:rFonts w:eastAsia="楷体_GB2312"/>
          <w:sz w:val="28"/>
          <w:szCs w:val="28"/>
          <w:u w:val="single"/>
        </w:rPr>
        <w:t xml:space="preserve">        </w:t>
      </w:r>
    </w:p>
    <w:p w14:paraId="56251BD1" w14:textId="77777777" w:rsidR="0080797C" w:rsidRPr="000E4AF4" w:rsidRDefault="0080797C" w:rsidP="0080797C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学生姓名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 w:hint="eastAsia"/>
          <w:sz w:val="28"/>
          <w:szCs w:val="28"/>
          <w:u w:val="single"/>
        </w:rPr>
        <w:t xml:space="preserve"> 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Pr="00222C72">
        <w:rPr>
          <w:rFonts w:eastAsia="楷体_GB2312" w:hint="eastAsia"/>
          <w:sz w:val="28"/>
          <w:szCs w:val="28"/>
          <w:u w:val="single"/>
        </w:rPr>
        <w:instrText xml:space="preserve">REF </w:instrText>
      </w:r>
      <w:r w:rsidRPr="00222C72">
        <w:rPr>
          <w:rFonts w:eastAsia="楷体_GB2312" w:hint="eastAsia"/>
          <w:sz w:val="28"/>
          <w:szCs w:val="28"/>
          <w:u w:val="single"/>
        </w:rPr>
        <w:instrText>姓名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557A9E">
        <w:rPr>
          <w:rFonts w:hint="eastAsia"/>
          <w:sz w:val="24"/>
          <w:u w:val="single"/>
        </w:rPr>
        <w:t>xx</w:t>
      </w:r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</w:t>
      </w:r>
      <w:r w:rsidRPr="000E4AF4">
        <w:rPr>
          <w:rFonts w:eastAsia="楷体_GB2312"/>
          <w:sz w:val="28"/>
          <w:szCs w:val="28"/>
        </w:rPr>
        <w:t>学号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222C72">
        <w:rPr>
          <w:rFonts w:eastAsia="楷体_GB2312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REF </w:instrText>
      </w:r>
      <w:r w:rsidRPr="00222C72">
        <w:rPr>
          <w:rFonts w:eastAsia="楷体_GB2312"/>
          <w:sz w:val="28"/>
          <w:szCs w:val="28"/>
          <w:u w:val="single"/>
        </w:rPr>
        <w:instrText>学号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 w:rsidRPr="00557A9E">
        <w:rPr>
          <w:rFonts w:hint="eastAsia"/>
          <w:sz w:val="24"/>
          <w:u w:val="single"/>
        </w:rPr>
        <w:t>yy</w:t>
      </w:r>
      <w:proofErr w:type="spellEnd"/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         </w:t>
      </w:r>
    </w:p>
    <w:p w14:paraId="68A8FFC8" w14:textId="77777777" w:rsidR="0080797C" w:rsidRPr="000E4AF4" w:rsidRDefault="0080797C" w:rsidP="0080797C">
      <w:pPr>
        <w:numPr>
          <w:ins w:id="15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学院</w:t>
      </w:r>
      <w:r w:rsidRPr="000E4AF4">
        <w:rPr>
          <w:rFonts w:eastAsia="楷体_GB2312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>信息学院</w:t>
      </w:r>
      <w:r w:rsidRPr="000E4AF4">
        <w:rPr>
          <w:rFonts w:eastAsia="楷体_GB2312"/>
          <w:sz w:val="28"/>
          <w:szCs w:val="28"/>
          <w:u w:val="single"/>
        </w:rPr>
        <w:t xml:space="preserve">     </w:t>
      </w:r>
      <w:r w:rsidRPr="000E4AF4">
        <w:rPr>
          <w:rFonts w:eastAsia="楷体_GB2312"/>
          <w:sz w:val="28"/>
          <w:szCs w:val="28"/>
        </w:rPr>
        <w:t>系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 w:hint="eastAsia"/>
          <w:sz w:val="28"/>
          <w:szCs w:val="28"/>
          <w:u w:val="single"/>
        </w:rPr>
        <w:t>数学系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/>
          <w:sz w:val="28"/>
          <w:szCs w:val="28"/>
        </w:rPr>
        <w:t>专业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5D1266">
        <w:rPr>
          <w:rFonts w:eastAsia="楷体_GB2312"/>
          <w:sz w:val="28"/>
          <w:szCs w:val="28"/>
          <w:u w:val="single"/>
        </w:rPr>
        <w:fldChar w:fldCharType="begin"/>
      </w:r>
      <w:r w:rsidRPr="005D1266">
        <w:rPr>
          <w:rFonts w:eastAsia="楷体_GB2312"/>
          <w:sz w:val="28"/>
          <w:szCs w:val="28"/>
          <w:u w:val="single"/>
        </w:rPr>
        <w:instrText xml:space="preserve"> REF </w:instrText>
      </w:r>
      <w:r w:rsidRPr="005D1266">
        <w:rPr>
          <w:rFonts w:eastAsia="楷体_GB2312"/>
          <w:sz w:val="28"/>
          <w:szCs w:val="28"/>
          <w:u w:val="single"/>
        </w:rPr>
        <w:instrText>专业</w:instrText>
      </w:r>
      <w:r w:rsidRPr="005D1266">
        <w:rPr>
          <w:rFonts w:eastAsia="楷体_GB2312"/>
          <w:sz w:val="28"/>
          <w:szCs w:val="28"/>
          <w:u w:val="single"/>
        </w:rPr>
        <w:instrText xml:space="preserve"> </w:instrText>
      </w:r>
      <w:r w:rsidRPr="005D1266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>
        <w:rPr>
          <w:rFonts w:hint="eastAsia"/>
          <w:sz w:val="24"/>
        </w:rPr>
        <w:t>zz</w:t>
      </w:r>
      <w:proofErr w:type="spellEnd"/>
      <w:r w:rsidRPr="005D1266">
        <w:rPr>
          <w:rFonts w:eastAsia="楷体_GB2312"/>
          <w:sz w:val="28"/>
          <w:szCs w:val="28"/>
          <w:u w:val="single"/>
        </w:rPr>
        <w:fldChar w:fldCharType="end"/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  <w:r w:rsidRPr="000E4AF4">
        <w:rPr>
          <w:rFonts w:eastAsia="楷体_GB2312"/>
          <w:sz w:val="28"/>
          <w:szCs w:val="28"/>
        </w:rPr>
        <w:t xml:space="preserve">  </w:t>
      </w:r>
    </w:p>
    <w:p w14:paraId="36699A36" w14:textId="77777777" w:rsidR="0080797C" w:rsidRPr="000E4AF4" w:rsidRDefault="0080797C" w:rsidP="0080797C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/>
          <w:sz w:val="28"/>
          <w:szCs w:val="28"/>
          <w:u w:val="single"/>
        </w:rPr>
        <w:fldChar w:fldCharType="begin"/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 w:hint="eastAsia"/>
          <w:sz w:val="28"/>
          <w:szCs w:val="28"/>
          <w:u w:val="single"/>
        </w:rPr>
        <w:instrText xml:space="preserve">REF </w:instrText>
      </w:r>
      <w:r>
        <w:rPr>
          <w:rFonts w:eastAsia="楷体_GB2312" w:hint="eastAsia"/>
          <w:sz w:val="28"/>
          <w:szCs w:val="28"/>
          <w:u w:val="single"/>
        </w:rPr>
        <w:instrText>实验时间</w:instrText>
      </w:r>
      <w:r>
        <w:rPr>
          <w:rFonts w:eastAsia="楷体_GB2312" w:hint="eastAsia"/>
          <w:sz w:val="28"/>
          <w:szCs w:val="28"/>
          <w:u w:val="single"/>
        </w:rPr>
        <w:instrText xml:space="preserve"> \h</w:instrText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 w:rsidRPr="00D604AA">
        <w:rPr>
          <w:rFonts w:eastAsia="楷体_GB2312"/>
          <w:sz w:val="28"/>
          <w:szCs w:val="28"/>
          <w:u w:val="single"/>
        </w:rPr>
      </w:r>
      <w:r>
        <w:rPr>
          <w:rFonts w:eastAsia="楷体_GB2312"/>
          <w:sz w:val="28"/>
          <w:szCs w:val="28"/>
          <w:u w:val="single"/>
        </w:rPr>
        <w:fldChar w:fldCharType="separate"/>
      </w:r>
      <w:r w:rsidR="00557A9E" w:rsidRPr="000E4AF4">
        <w:rPr>
          <w:rFonts w:eastAsia="楷体_GB2312"/>
          <w:sz w:val="28"/>
          <w:szCs w:val="28"/>
        </w:rPr>
        <w:t>实验时间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午～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</w:t>
      </w:r>
      <w:r w:rsidR="00557A9E" w:rsidRPr="000E4AF4">
        <w:rPr>
          <w:rFonts w:eastAsia="楷体_GB2312"/>
          <w:sz w:val="28"/>
          <w:szCs w:val="28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温度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℃</w:t>
      </w:r>
      <w:r w:rsidR="00557A9E" w:rsidRPr="000E4AF4">
        <w:rPr>
          <w:rFonts w:eastAsia="楷体_GB2312"/>
          <w:sz w:val="28"/>
          <w:szCs w:val="28"/>
        </w:rPr>
        <w:t>湿度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fldChar w:fldCharType="end"/>
      </w:r>
    </w:p>
    <w:p w14:paraId="0C4DDB71" w14:textId="77777777" w:rsidR="0080797C" w:rsidRPr="000E4AF4" w:rsidRDefault="0080797C" w:rsidP="0080797C">
      <w:pPr>
        <w:spacing w:line="420" w:lineRule="exact"/>
        <w:rPr>
          <w:rFonts w:eastAsia="楷体_GB2312" w:hint="eastAsia"/>
          <w:sz w:val="28"/>
          <w:szCs w:val="28"/>
        </w:rPr>
      </w:pPr>
    </w:p>
    <w:p w14:paraId="21E83F04" w14:textId="77777777" w:rsidR="0080797C" w:rsidRPr="000E4AF4" w:rsidRDefault="0080797C" w:rsidP="0080797C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一、实验目的</w:t>
      </w:r>
    </w:p>
    <w:p w14:paraId="65C6426F" w14:textId="77777777" w:rsidR="0080797C" w:rsidRPr="000E4AF4" w:rsidRDefault="00D219B5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D219B5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函数</w:t>
      </w:r>
      <w:r w:rsidRPr="00D219B5">
        <w:rPr>
          <w:rFonts w:hint="eastAsia"/>
          <w:sz w:val="28"/>
          <w:szCs w:val="28"/>
        </w:rPr>
        <w:t>封装到</w:t>
      </w:r>
      <w:r w:rsidR="00E077EB">
        <w:rPr>
          <w:rFonts w:hint="eastAsia"/>
          <w:sz w:val="28"/>
          <w:szCs w:val="28"/>
        </w:rPr>
        <w:t>文件</w:t>
      </w:r>
      <w:r w:rsidR="008F7A41">
        <w:rPr>
          <w:rFonts w:hint="eastAsia"/>
          <w:sz w:val="28"/>
          <w:szCs w:val="28"/>
        </w:rPr>
        <w:t>里面</w:t>
      </w:r>
    </w:p>
    <w:p w14:paraId="01EF8F32" w14:textId="77777777" w:rsidR="0080797C" w:rsidRPr="000E4AF4" w:rsidRDefault="0080797C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5E550FBC" w14:textId="77777777" w:rsidR="0080797C" w:rsidRPr="000E4AF4" w:rsidRDefault="0080797C" w:rsidP="0080797C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二、实验环境</w:t>
      </w:r>
    </w:p>
    <w:p w14:paraId="00497D57" w14:textId="77777777" w:rsidR="0080797C" w:rsidRPr="000E4AF4" w:rsidRDefault="0080797C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计算机：</w:t>
      </w:r>
      <w:r w:rsidR="00E64ECC">
        <w:rPr>
          <w:rFonts w:hint="eastAsia"/>
          <w:sz w:val="28"/>
          <w:szCs w:val="28"/>
        </w:rPr>
        <w:t>计算机：</w:t>
      </w:r>
      <w:r w:rsidR="00E64ECC">
        <w:rPr>
          <w:rFonts w:hint="eastAsia"/>
          <w:sz w:val="28"/>
          <w:szCs w:val="28"/>
        </w:rPr>
        <w:t>PC X64 / PC X86</w:t>
      </w:r>
    </w:p>
    <w:p w14:paraId="1E5A1526" w14:textId="77777777" w:rsidR="0080797C" w:rsidRPr="000E4AF4" w:rsidRDefault="0080797C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操作系统：</w:t>
      </w:r>
      <w:r w:rsidRPr="000E4AF4">
        <w:rPr>
          <w:sz w:val="28"/>
          <w:szCs w:val="28"/>
        </w:rPr>
        <w:t>W</w:t>
      </w:r>
      <w:r w:rsidRPr="000E4AF4">
        <w:rPr>
          <w:rFonts w:hint="eastAsia"/>
          <w:sz w:val="28"/>
          <w:szCs w:val="28"/>
        </w:rPr>
        <w:t>indows / Linux / MacOS</w:t>
      </w:r>
    </w:p>
    <w:p w14:paraId="00EA2289" w14:textId="77777777" w:rsidR="0080797C" w:rsidRPr="000E4AF4" w:rsidRDefault="00E1363A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 / Python / C++</w:t>
      </w:r>
    </w:p>
    <w:p w14:paraId="313B8776" w14:textId="77777777" w:rsidR="0080797C" w:rsidRPr="000E4AF4" w:rsidRDefault="00362CF8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Eclipse / Visual Studio Code / IntelliJ IDEA</w:t>
      </w:r>
    </w:p>
    <w:p w14:paraId="53C87B5B" w14:textId="77777777" w:rsidR="0080797C" w:rsidRPr="000E4AF4" w:rsidRDefault="0080797C" w:rsidP="0080797C">
      <w:pPr>
        <w:rPr>
          <w:rFonts w:hint="eastAsia"/>
          <w:b/>
          <w:sz w:val="28"/>
          <w:szCs w:val="28"/>
        </w:rPr>
      </w:pPr>
    </w:p>
    <w:p w14:paraId="4D312DF5" w14:textId="77777777" w:rsidR="0080797C" w:rsidRPr="000E4AF4" w:rsidRDefault="0080797C" w:rsidP="0080797C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三、程序原理</w:t>
      </w:r>
    </w:p>
    <w:p w14:paraId="72BCF4B4" w14:textId="77777777" w:rsidR="0080797C" w:rsidRPr="00127979" w:rsidRDefault="006C3419" w:rsidP="0080797C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6C3419">
        <w:rPr>
          <w:rFonts w:hint="eastAsia"/>
          <w:sz w:val="28"/>
          <w:szCs w:val="28"/>
        </w:rPr>
        <w:t>把</w:t>
      </w:r>
      <w:r w:rsidRPr="006C3419">
        <w:rPr>
          <w:rFonts w:hint="eastAsia"/>
          <w:sz w:val="28"/>
          <w:szCs w:val="28"/>
        </w:rPr>
        <w:t>Person</w:t>
      </w:r>
      <w:r w:rsidRPr="006C3419">
        <w:rPr>
          <w:rFonts w:hint="eastAsia"/>
          <w:sz w:val="28"/>
          <w:szCs w:val="28"/>
        </w:rPr>
        <w:t>相关的处理函数</w:t>
      </w:r>
      <w:r w:rsidRPr="006C3419">
        <w:rPr>
          <w:rFonts w:hint="eastAsia"/>
          <w:sz w:val="28"/>
          <w:szCs w:val="28"/>
        </w:rPr>
        <w:t xml:space="preserve">create, destroy, </w:t>
      </w:r>
      <w:proofErr w:type="spellStart"/>
      <w:r w:rsidRPr="006C3419">
        <w:rPr>
          <w:rFonts w:hint="eastAsia"/>
          <w:sz w:val="28"/>
          <w:szCs w:val="28"/>
        </w:rPr>
        <w:t>setIdName</w:t>
      </w:r>
      <w:proofErr w:type="spellEnd"/>
      <w:r w:rsidRPr="006C3419">
        <w:rPr>
          <w:rFonts w:hint="eastAsia"/>
          <w:sz w:val="28"/>
          <w:szCs w:val="28"/>
        </w:rPr>
        <w:t>, show</w:t>
      </w:r>
      <w:r w:rsidRPr="006C3419">
        <w:rPr>
          <w:rFonts w:hint="eastAsia"/>
          <w:sz w:val="28"/>
          <w:szCs w:val="28"/>
        </w:rPr>
        <w:t>放入</w:t>
      </w:r>
      <w:r w:rsidRPr="006C3419">
        <w:rPr>
          <w:rFonts w:hint="eastAsia"/>
          <w:sz w:val="28"/>
          <w:szCs w:val="28"/>
        </w:rPr>
        <w:t>Person</w:t>
      </w:r>
      <w:r w:rsidRPr="006C3419">
        <w:rPr>
          <w:rFonts w:hint="eastAsia"/>
          <w:sz w:val="28"/>
          <w:szCs w:val="28"/>
        </w:rPr>
        <w:t>文件里面</w:t>
      </w:r>
    </w:p>
    <w:p w14:paraId="5604A263" w14:textId="77777777" w:rsidR="000F65C8" w:rsidRPr="005A7BC1" w:rsidRDefault="000F65C8" w:rsidP="000F65C8">
      <w:pPr>
        <w:adjustRightInd w:val="0"/>
        <w:snapToGrid w:val="0"/>
        <w:ind w:firstLine="420"/>
        <w:rPr>
          <w:rFonts w:hint="eastAsia"/>
          <w:i/>
          <w:color w:val="808080"/>
          <w:sz w:val="24"/>
        </w:rPr>
      </w:pPr>
      <w:r>
        <w:rPr>
          <w:rFonts w:hint="eastAsia"/>
          <w:i/>
          <w:color w:val="808080"/>
          <w:sz w:val="24"/>
        </w:rPr>
        <w:t>可在此</w:t>
      </w:r>
      <w:r w:rsidRPr="005A7BC1">
        <w:rPr>
          <w:rFonts w:hint="eastAsia"/>
          <w:i/>
          <w:color w:val="808080"/>
          <w:sz w:val="24"/>
        </w:rPr>
        <w:t>补充详细原理与代码结构的简要说明</w:t>
      </w:r>
    </w:p>
    <w:p w14:paraId="0AD699B1" w14:textId="77777777" w:rsidR="000F65C8" w:rsidRPr="000E4AF4" w:rsidRDefault="000F65C8" w:rsidP="000F65C8">
      <w:pPr>
        <w:rPr>
          <w:rFonts w:hint="eastAsia"/>
          <w:b/>
          <w:sz w:val="28"/>
          <w:szCs w:val="28"/>
        </w:rPr>
      </w:pPr>
    </w:p>
    <w:p w14:paraId="65D2DA17" w14:textId="77777777" w:rsidR="001C568D" w:rsidRPr="000E4AF4" w:rsidRDefault="001C568D" w:rsidP="001C568D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四、程序代码</w:t>
      </w:r>
    </w:p>
    <w:p w14:paraId="6505866F" w14:textId="77777777" w:rsidR="00D219B5" w:rsidRPr="00FC798E" w:rsidRDefault="00D219B5" w:rsidP="00D219B5">
      <w:pPr>
        <w:adjustRightInd w:val="0"/>
        <w:snapToGrid w:val="0"/>
        <w:spacing w:after="120"/>
        <w:ind w:firstLine="560"/>
        <w:rPr>
          <w:rFonts w:hint="eastAsia"/>
          <w:i/>
          <w:color w:val="808080"/>
          <w:sz w:val="28"/>
          <w:szCs w:val="28"/>
        </w:rPr>
      </w:pPr>
      <w:r w:rsidRPr="00FC798E">
        <w:rPr>
          <w:rFonts w:hint="eastAsia"/>
          <w:i/>
          <w:color w:val="808080"/>
          <w:sz w:val="28"/>
          <w:szCs w:val="28"/>
        </w:rPr>
        <w:t xml:space="preserve">// </w:t>
      </w:r>
      <w:r w:rsidRPr="00FC798E">
        <w:rPr>
          <w:rFonts w:hint="eastAsia"/>
          <w:i/>
          <w:color w:val="808080"/>
          <w:sz w:val="28"/>
          <w:szCs w:val="28"/>
        </w:rPr>
        <w:t>参考代码</w:t>
      </w:r>
      <w:r>
        <w:rPr>
          <w:rFonts w:hint="eastAsia"/>
          <w:i/>
          <w:color w:val="808080"/>
          <w:sz w:val="28"/>
          <w:szCs w:val="28"/>
        </w:rPr>
        <w:t>sis03</w:t>
      </w:r>
      <w:r w:rsidR="00430D7D">
        <w:rPr>
          <w:rFonts w:hint="eastAsia"/>
          <w:i/>
          <w:color w:val="808080"/>
          <w:sz w:val="28"/>
          <w:szCs w:val="28"/>
        </w:rPr>
        <w:t>a</w:t>
      </w:r>
    </w:p>
    <w:p w14:paraId="2003479D" w14:textId="77777777" w:rsidR="00894186" w:rsidRPr="00894186" w:rsidRDefault="00894186" w:rsidP="00894186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38DF0C1B" w14:textId="77777777" w:rsidR="0080797C" w:rsidRPr="000E4AF4" w:rsidRDefault="0080797C" w:rsidP="0080797C">
      <w:pPr>
        <w:rPr>
          <w:rFonts w:hint="eastAsia"/>
          <w:b/>
          <w:sz w:val="28"/>
          <w:szCs w:val="28"/>
        </w:rPr>
      </w:pPr>
    </w:p>
    <w:p w14:paraId="5FE038E1" w14:textId="77777777" w:rsidR="00615862" w:rsidRDefault="00615862" w:rsidP="0061586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五、出现的问题、原因与解决方法</w:t>
      </w:r>
    </w:p>
    <w:p w14:paraId="37F2FE1C" w14:textId="77777777" w:rsidR="00615862" w:rsidRPr="000E4AF4" w:rsidRDefault="00615862" w:rsidP="00615862">
      <w:pPr>
        <w:rPr>
          <w:rFonts w:hint="eastAsia"/>
          <w:b/>
          <w:sz w:val="28"/>
          <w:szCs w:val="28"/>
        </w:rPr>
      </w:pPr>
    </w:p>
    <w:p w14:paraId="000B4102" w14:textId="77777777" w:rsidR="00615862" w:rsidRPr="000E4AF4" w:rsidRDefault="00615862" w:rsidP="0061586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0E4AF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测试数据与</w:t>
      </w:r>
      <w:r w:rsidRPr="000E4AF4">
        <w:rPr>
          <w:rFonts w:hint="eastAsia"/>
          <w:b/>
          <w:sz w:val="28"/>
          <w:szCs w:val="28"/>
        </w:rPr>
        <w:t>运行结果</w:t>
      </w:r>
    </w:p>
    <w:p w14:paraId="4AC98C1E" w14:textId="77777777" w:rsidR="0080797C" w:rsidRDefault="0080797C" w:rsidP="0080797C">
      <w:pPr>
        <w:rPr>
          <w:rFonts w:hint="eastAsia"/>
          <w:b/>
          <w:sz w:val="28"/>
          <w:szCs w:val="28"/>
        </w:rPr>
      </w:pPr>
    </w:p>
    <w:p w14:paraId="3111430D" w14:textId="77777777" w:rsidR="001C2060" w:rsidRPr="004C07A5" w:rsidRDefault="001C2060" w:rsidP="001C2060">
      <w:pPr>
        <w:pStyle w:val="1"/>
        <w:rPr>
          <w:rFonts w:hint="eastAsia"/>
        </w:rPr>
      </w:pPr>
      <w:bookmarkStart w:id="16" w:name="_Ref146304659"/>
      <w:r w:rsidRPr="008C18AF">
        <w:rPr>
          <w:rFonts w:hint="eastAsia"/>
        </w:rPr>
        <w:lastRenderedPageBreak/>
        <w:t>sis03</w:t>
      </w:r>
      <w:r w:rsidRPr="008C18AF">
        <w:rPr>
          <w:rFonts w:hint="eastAsia"/>
        </w:rPr>
        <w:t>封装</w:t>
      </w:r>
      <w:r w:rsidR="001471EE">
        <w:rPr>
          <w:rFonts w:hint="eastAsia"/>
        </w:rPr>
        <w:t>函数</w:t>
      </w:r>
      <w:r w:rsidR="001471EE">
        <w:rPr>
          <w:rFonts w:hint="eastAsia"/>
        </w:rPr>
        <w:t>Java</w:t>
      </w:r>
      <w:r w:rsidR="001471EE">
        <w:rPr>
          <w:rFonts w:hint="eastAsia"/>
        </w:rPr>
        <w:t>版</w:t>
      </w:r>
      <w:bookmarkEnd w:id="16"/>
    </w:p>
    <w:p w14:paraId="7E461D44" w14:textId="77777777" w:rsidR="001C2060" w:rsidRPr="000E4AF4" w:rsidRDefault="001C2060" w:rsidP="001C2060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课程名称</w:t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2474D3" w:rsidRPr="00ED0B01">
        <w:rPr>
          <w:sz w:val="28"/>
          <w:szCs w:val="28"/>
        </w:rPr>
        <w:fldChar w:fldCharType="begin"/>
      </w:r>
      <w:r w:rsidR="002474D3" w:rsidRPr="00ED0B01">
        <w:rPr>
          <w:sz w:val="28"/>
          <w:szCs w:val="28"/>
        </w:rPr>
        <w:instrText xml:space="preserve"> REF  </w:instrText>
      </w:r>
      <w:r w:rsidR="002474D3" w:rsidRPr="00ED0B01">
        <w:rPr>
          <w:sz w:val="28"/>
          <w:szCs w:val="28"/>
        </w:rPr>
        <w:instrText>课程名称</w:instrText>
      </w:r>
      <w:r w:rsidR="002474D3" w:rsidRPr="00ED0B01">
        <w:rPr>
          <w:sz w:val="28"/>
          <w:szCs w:val="28"/>
        </w:rPr>
        <w:instrText xml:space="preserve"> \h  \* MERGEFORMAT </w:instrText>
      </w:r>
      <w:r w:rsidR="002474D3" w:rsidRPr="00ED0B01">
        <w:rPr>
          <w:sz w:val="28"/>
          <w:szCs w:val="28"/>
        </w:rPr>
      </w:r>
      <w:r w:rsidR="002474D3" w:rsidRPr="00ED0B01">
        <w:rPr>
          <w:sz w:val="28"/>
          <w:szCs w:val="28"/>
        </w:rPr>
        <w:fldChar w:fldCharType="separate"/>
      </w:r>
      <w:r w:rsidR="00557A9E" w:rsidRPr="00557A9E">
        <w:rPr>
          <w:rFonts w:hint="eastAsia"/>
          <w:sz w:val="28"/>
          <w:szCs w:val="28"/>
        </w:rPr>
        <w:t>面向对象程序设计</w:t>
      </w:r>
      <w:r w:rsidR="00557A9E" w:rsidRPr="00557A9E">
        <w:rPr>
          <w:rFonts w:hint="eastAsia"/>
          <w:sz w:val="28"/>
          <w:szCs w:val="28"/>
        </w:rPr>
        <w:t>/Java</w:t>
      </w:r>
      <w:r w:rsidR="00557A9E" w:rsidRPr="00557A9E">
        <w:rPr>
          <w:rFonts w:hint="eastAsia"/>
          <w:sz w:val="28"/>
          <w:szCs w:val="28"/>
        </w:rPr>
        <w:t>语言</w:t>
      </w:r>
      <w:r w:rsidR="002474D3" w:rsidRPr="00ED0B01">
        <w:rPr>
          <w:sz w:val="28"/>
          <w:szCs w:val="28"/>
        </w:rPr>
        <w:fldChar w:fldCharType="end"/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0E4AF4">
        <w:rPr>
          <w:rFonts w:eastAsia="楷体_GB2312"/>
          <w:sz w:val="28"/>
          <w:szCs w:val="28"/>
        </w:rPr>
        <w:t>成绩评定</w:t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</w:p>
    <w:p w14:paraId="62DDA7D9" w14:textId="77777777" w:rsidR="001C2060" w:rsidRPr="000E4AF4" w:rsidRDefault="001C2060" w:rsidP="001C2060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实验项目名称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 </w:t>
      </w:r>
      <w:r w:rsidR="00AB2124">
        <w:rPr>
          <w:rFonts w:eastAsia="楷体_GB2312"/>
          <w:sz w:val="28"/>
          <w:szCs w:val="28"/>
          <w:u w:val="single"/>
        </w:rPr>
        <w:fldChar w:fldCharType="begin"/>
      </w:r>
      <w:r w:rsidR="00AB2124">
        <w:rPr>
          <w:rFonts w:eastAsia="楷体_GB2312"/>
          <w:sz w:val="28"/>
          <w:szCs w:val="28"/>
          <w:u w:val="single"/>
        </w:rPr>
        <w:instrText xml:space="preserve"> </w:instrText>
      </w:r>
      <w:r w:rsidR="00AB2124">
        <w:rPr>
          <w:rFonts w:eastAsia="楷体_GB2312" w:hint="eastAsia"/>
          <w:sz w:val="28"/>
          <w:szCs w:val="28"/>
          <w:u w:val="single"/>
        </w:rPr>
        <w:instrText>REF _Ref146304659 \h</w:instrText>
      </w:r>
      <w:r w:rsidR="00AB2124">
        <w:rPr>
          <w:rFonts w:eastAsia="楷体_GB2312"/>
          <w:sz w:val="28"/>
          <w:szCs w:val="28"/>
          <w:u w:val="single"/>
        </w:rPr>
        <w:instrText xml:space="preserve"> </w:instrText>
      </w:r>
      <w:r w:rsidR="00AB2124">
        <w:rPr>
          <w:rFonts w:eastAsia="楷体_GB2312"/>
          <w:sz w:val="28"/>
          <w:szCs w:val="28"/>
          <w:u w:val="single"/>
        </w:rPr>
      </w:r>
      <w:r w:rsidR="00AB2124">
        <w:rPr>
          <w:rFonts w:eastAsia="楷体_GB2312"/>
          <w:sz w:val="28"/>
          <w:szCs w:val="28"/>
          <w:u w:val="single"/>
        </w:rPr>
        <w:fldChar w:fldCharType="separate"/>
      </w:r>
      <w:r w:rsidR="00557A9E" w:rsidRPr="008C18AF">
        <w:rPr>
          <w:rFonts w:hint="eastAsia"/>
        </w:rPr>
        <w:t>sis03</w:t>
      </w:r>
      <w:r w:rsidR="00557A9E" w:rsidRPr="008C18AF">
        <w:rPr>
          <w:rFonts w:hint="eastAsia"/>
        </w:rPr>
        <w:t>封装</w:t>
      </w:r>
      <w:r w:rsidR="00557A9E">
        <w:rPr>
          <w:rFonts w:hint="eastAsia"/>
        </w:rPr>
        <w:t>函数</w:t>
      </w:r>
      <w:r w:rsidR="00557A9E">
        <w:rPr>
          <w:rFonts w:hint="eastAsia"/>
        </w:rPr>
        <w:t>Java</w:t>
      </w:r>
      <w:r w:rsidR="00557A9E">
        <w:rPr>
          <w:rFonts w:hint="eastAsia"/>
        </w:rPr>
        <w:t>版</w:t>
      </w:r>
      <w:r w:rsidR="00AB2124">
        <w:rPr>
          <w:rFonts w:eastAsia="楷体_GB2312"/>
          <w:sz w:val="28"/>
          <w:szCs w:val="28"/>
          <w:u w:val="single"/>
        </w:rPr>
        <w:fldChar w:fldCharType="end"/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指导教师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干晓聪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</w:p>
    <w:p w14:paraId="6C7D0A45" w14:textId="77777777" w:rsidR="001C2060" w:rsidRPr="000E4AF4" w:rsidRDefault="001C2060" w:rsidP="001C206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实验项目编号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实验项目类型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实验地点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>数学系机房</w:t>
      </w:r>
      <w:r w:rsidRPr="000E4AF4">
        <w:rPr>
          <w:rFonts w:eastAsia="楷体_GB2312"/>
          <w:sz w:val="28"/>
          <w:szCs w:val="28"/>
          <w:u w:val="single"/>
        </w:rPr>
        <w:t xml:space="preserve">        </w:t>
      </w:r>
    </w:p>
    <w:p w14:paraId="13FFDC20" w14:textId="77777777" w:rsidR="001C2060" w:rsidRPr="000E4AF4" w:rsidRDefault="001C2060" w:rsidP="001C206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学生姓名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 w:hint="eastAsia"/>
          <w:sz w:val="28"/>
          <w:szCs w:val="28"/>
          <w:u w:val="single"/>
        </w:rPr>
        <w:t xml:space="preserve"> 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Pr="00222C72">
        <w:rPr>
          <w:rFonts w:eastAsia="楷体_GB2312" w:hint="eastAsia"/>
          <w:sz w:val="28"/>
          <w:szCs w:val="28"/>
          <w:u w:val="single"/>
        </w:rPr>
        <w:instrText xml:space="preserve">REF </w:instrText>
      </w:r>
      <w:r w:rsidRPr="00222C72">
        <w:rPr>
          <w:rFonts w:eastAsia="楷体_GB2312" w:hint="eastAsia"/>
          <w:sz w:val="28"/>
          <w:szCs w:val="28"/>
          <w:u w:val="single"/>
        </w:rPr>
        <w:instrText>姓名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557A9E">
        <w:rPr>
          <w:rFonts w:hint="eastAsia"/>
          <w:sz w:val="24"/>
          <w:u w:val="single"/>
        </w:rPr>
        <w:t>xx</w:t>
      </w:r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</w:t>
      </w:r>
      <w:r w:rsidRPr="000E4AF4">
        <w:rPr>
          <w:rFonts w:eastAsia="楷体_GB2312"/>
          <w:sz w:val="28"/>
          <w:szCs w:val="28"/>
        </w:rPr>
        <w:t>学号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222C72">
        <w:rPr>
          <w:rFonts w:eastAsia="楷体_GB2312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REF </w:instrText>
      </w:r>
      <w:r w:rsidRPr="00222C72">
        <w:rPr>
          <w:rFonts w:eastAsia="楷体_GB2312"/>
          <w:sz w:val="28"/>
          <w:szCs w:val="28"/>
          <w:u w:val="single"/>
        </w:rPr>
        <w:instrText>学号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 w:rsidRPr="00557A9E">
        <w:rPr>
          <w:rFonts w:hint="eastAsia"/>
          <w:sz w:val="24"/>
          <w:u w:val="single"/>
        </w:rPr>
        <w:t>yy</w:t>
      </w:r>
      <w:proofErr w:type="spellEnd"/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         </w:t>
      </w:r>
    </w:p>
    <w:p w14:paraId="59AC7032" w14:textId="77777777" w:rsidR="001C2060" w:rsidRPr="000E4AF4" w:rsidRDefault="001C2060" w:rsidP="001C206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学院</w:t>
      </w:r>
      <w:r w:rsidRPr="000E4AF4">
        <w:rPr>
          <w:rFonts w:eastAsia="楷体_GB2312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>信息学院</w:t>
      </w:r>
      <w:r w:rsidRPr="000E4AF4">
        <w:rPr>
          <w:rFonts w:eastAsia="楷体_GB2312"/>
          <w:sz w:val="28"/>
          <w:szCs w:val="28"/>
          <w:u w:val="single"/>
        </w:rPr>
        <w:t xml:space="preserve">     </w:t>
      </w:r>
      <w:r w:rsidRPr="000E4AF4">
        <w:rPr>
          <w:rFonts w:eastAsia="楷体_GB2312"/>
          <w:sz w:val="28"/>
          <w:szCs w:val="28"/>
        </w:rPr>
        <w:t>系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 w:hint="eastAsia"/>
          <w:sz w:val="28"/>
          <w:szCs w:val="28"/>
          <w:u w:val="single"/>
        </w:rPr>
        <w:t>数学系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/>
          <w:sz w:val="28"/>
          <w:szCs w:val="28"/>
        </w:rPr>
        <w:t>专业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5D1266">
        <w:rPr>
          <w:rFonts w:eastAsia="楷体_GB2312"/>
          <w:sz w:val="28"/>
          <w:szCs w:val="28"/>
          <w:u w:val="single"/>
        </w:rPr>
        <w:fldChar w:fldCharType="begin"/>
      </w:r>
      <w:r w:rsidRPr="005D1266">
        <w:rPr>
          <w:rFonts w:eastAsia="楷体_GB2312"/>
          <w:sz w:val="28"/>
          <w:szCs w:val="28"/>
          <w:u w:val="single"/>
        </w:rPr>
        <w:instrText xml:space="preserve"> REF </w:instrText>
      </w:r>
      <w:r w:rsidRPr="005D1266">
        <w:rPr>
          <w:rFonts w:eastAsia="楷体_GB2312"/>
          <w:sz w:val="28"/>
          <w:szCs w:val="28"/>
          <w:u w:val="single"/>
        </w:rPr>
        <w:instrText>专业</w:instrText>
      </w:r>
      <w:r w:rsidRPr="005D1266">
        <w:rPr>
          <w:rFonts w:eastAsia="楷体_GB2312"/>
          <w:sz w:val="28"/>
          <w:szCs w:val="28"/>
          <w:u w:val="single"/>
        </w:rPr>
        <w:instrText xml:space="preserve"> </w:instrText>
      </w:r>
      <w:r w:rsidRPr="005D1266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>
        <w:rPr>
          <w:rFonts w:hint="eastAsia"/>
          <w:sz w:val="24"/>
        </w:rPr>
        <w:t>zz</w:t>
      </w:r>
      <w:proofErr w:type="spellEnd"/>
      <w:r w:rsidRPr="005D1266">
        <w:rPr>
          <w:rFonts w:eastAsia="楷体_GB2312"/>
          <w:sz w:val="28"/>
          <w:szCs w:val="28"/>
          <w:u w:val="single"/>
        </w:rPr>
        <w:fldChar w:fldCharType="end"/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  <w:r w:rsidRPr="000E4AF4">
        <w:rPr>
          <w:rFonts w:eastAsia="楷体_GB2312"/>
          <w:sz w:val="28"/>
          <w:szCs w:val="28"/>
        </w:rPr>
        <w:t xml:space="preserve">  </w:t>
      </w:r>
    </w:p>
    <w:p w14:paraId="47590D53" w14:textId="77777777" w:rsidR="001C2060" w:rsidRPr="000E4AF4" w:rsidRDefault="001C2060" w:rsidP="001C2060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/>
          <w:sz w:val="28"/>
          <w:szCs w:val="28"/>
          <w:u w:val="single"/>
        </w:rPr>
        <w:fldChar w:fldCharType="begin"/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 w:hint="eastAsia"/>
          <w:sz w:val="28"/>
          <w:szCs w:val="28"/>
          <w:u w:val="single"/>
        </w:rPr>
        <w:instrText xml:space="preserve">REF </w:instrText>
      </w:r>
      <w:r>
        <w:rPr>
          <w:rFonts w:eastAsia="楷体_GB2312" w:hint="eastAsia"/>
          <w:sz w:val="28"/>
          <w:szCs w:val="28"/>
          <w:u w:val="single"/>
        </w:rPr>
        <w:instrText>实验时间</w:instrText>
      </w:r>
      <w:r>
        <w:rPr>
          <w:rFonts w:eastAsia="楷体_GB2312" w:hint="eastAsia"/>
          <w:sz w:val="28"/>
          <w:szCs w:val="28"/>
          <w:u w:val="single"/>
        </w:rPr>
        <w:instrText xml:space="preserve"> \h</w:instrText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 w:rsidRPr="00D604AA">
        <w:rPr>
          <w:rFonts w:eastAsia="楷体_GB2312"/>
          <w:sz w:val="28"/>
          <w:szCs w:val="28"/>
          <w:u w:val="single"/>
        </w:rPr>
      </w:r>
      <w:r>
        <w:rPr>
          <w:rFonts w:eastAsia="楷体_GB2312"/>
          <w:sz w:val="28"/>
          <w:szCs w:val="28"/>
          <w:u w:val="single"/>
        </w:rPr>
        <w:fldChar w:fldCharType="separate"/>
      </w:r>
      <w:r w:rsidR="00557A9E" w:rsidRPr="000E4AF4">
        <w:rPr>
          <w:rFonts w:eastAsia="楷体_GB2312"/>
          <w:sz w:val="28"/>
          <w:szCs w:val="28"/>
        </w:rPr>
        <w:t>实验时间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午～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</w:t>
      </w:r>
      <w:r w:rsidR="00557A9E" w:rsidRPr="000E4AF4">
        <w:rPr>
          <w:rFonts w:eastAsia="楷体_GB2312"/>
          <w:sz w:val="28"/>
          <w:szCs w:val="28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温度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℃</w:t>
      </w:r>
      <w:r w:rsidR="00557A9E" w:rsidRPr="000E4AF4">
        <w:rPr>
          <w:rFonts w:eastAsia="楷体_GB2312"/>
          <w:sz w:val="28"/>
          <w:szCs w:val="28"/>
        </w:rPr>
        <w:t>湿度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fldChar w:fldCharType="end"/>
      </w:r>
    </w:p>
    <w:p w14:paraId="3E60F6DA" w14:textId="77777777" w:rsidR="001C2060" w:rsidRPr="000E4AF4" w:rsidRDefault="001C2060" w:rsidP="001C2060">
      <w:pPr>
        <w:spacing w:line="420" w:lineRule="exact"/>
        <w:rPr>
          <w:rFonts w:eastAsia="楷体_GB2312" w:hint="eastAsia"/>
          <w:sz w:val="28"/>
          <w:szCs w:val="28"/>
        </w:rPr>
      </w:pPr>
    </w:p>
    <w:p w14:paraId="28EAF0E6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一、实验目的</w:t>
      </w:r>
    </w:p>
    <w:p w14:paraId="58286A04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D219B5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函数</w:t>
      </w:r>
      <w:proofErr w:type="gramStart"/>
      <w:r w:rsidRPr="00D219B5">
        <w:rPr>
          <w:rFonts w:hint="eastAsia"/>
          <w:sz w:val="28"/>
          <w:szCs w:val="28"/>
        </w:rPr>
        <w:t>封装到类</w:t>
      </w:r>
      <w:r w:rsidR="008F7A41">
        <w:rPr>
          <w:rFonts w:hint="eastAsia"/>
          <w:sz w:val="28"/>
          <w:szCs w:val="28"/>
        </w:rPr>
        <w:t>里面</w:t>
      </w:r>
      <w:proofErr w:type="gramEnd"/>
    </w:p>
    <w:p w14:paraId="2177F9B7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12B3A84A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二、实验环境</w:t>
      </w:r>
    </w:p>
    <w:p w14:paraId="114BEB50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PC X64 / PC X86</w:t>
      </w:r>
    </w:p>
    <w:p w14:paraId="288F1A08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操作系统：</w:t>
      </w:r>
      <w:r w:rsidRPr="000E4AF4">
        <w:rPr>
          <w:sz w:val="28"/>
          <w:szCs w:val="28"/>
        </w:rPr>
        <w:t>W</w:t>
      </w:r>
      <w:r w:rsidRPr="000E4AF4">
        <w:rPr>
          <w:rFonts w:hint="eastAsia"/>
          <w:sz w:val="28"/>
          <w:szCs w:val="28"/>
        </w:rPr>
        <w:t>indows / Linux / MacOS</w:t>
      </w:r>
    </w:p>
    <w:p w14:paraId="14E660B4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 / Python / C++</w:t>
      </w:r>
    </w:p>
    <w:p w14:paraId="65188AEB" w14:textId="77777777" w:rsidR="001C2060" w:rsidRPr="000E4AF4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Eclipse / Visual Studio Code / IntelliJ IDEA</w:t>
      </w:r>
    </w:p>
    <w:p w14:paraId="799635AE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</w:p>
    <w:p w14:paraId="12964C06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三、程序原理</w:t>
      </w:r>
    </w:p>
    <w:p w14:paraId="2AEF46BE" w14:textId="77777777" w:rsidR="001C2060" w:rsidRPr="00127979" w:rsidRDefault="006C3419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6C3419">
        <w:rPr>
          <w:rFonts w:hint="eastAsia"/>
          <w:sz w:val="28"/>
          <w:szCs w:val="28"/>
        </w:rPr>
        <w:t>把</w:t>
      </w:r>
      <w:r w:rsidRPr="006C3419">
        <w:rPr>
          <w:rFonts w:hint="eastAsia"/>
          <w:sz w:val="28"/>
          <w:szCs w:val="28"/>
        </w:rPr>
        <w:t>Person</w:t>
      </w:r>
      <w:r w:rsidRPr="006C3419">
        <w:rPr>
          <w:rFonts w:hint="eastAsia"/>
          <w:sz w:val="28"/>
          <w:szCs w:val="28"/>
        </w:rPr>
        <w:t>相关的处理函数</w:t>
      </w:r>
      <w:r w:rsidRPr="006C3419">
        <w:rPr>
          <w:rFonts w:hint="eastAsia"/>
          <w:sz w:val="28"/>
          <w:szCs w:val="28"/>
        </w:rPr>
        <w:t xml:space="preserve">create, </w:t>
      </w:r>
      <w:proofErr w:type="spellStart"/>
      <w:r w:rsidRPr="006C3419">
        <w:rPr>
          <w:rFonts w:hint="eastAsia"/>
          <w:sz w:val="28"/>
          <w:szCs w:val="28"/>
        </w:rPr>
        <w:t>setIdName</w:t>
      </w:r>
      <w:proofErr w:type="spellEnd"/>
      <w:r w:rsidRPr="006C3419">
        <w:rPr>
          <w:rFonts w:hint="eastAsia"/>
          <w:sz w:val="28"/>
          <w:szCs w:val="28"/>
        </w:rPr>
        <w:t>, show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的形式</w:t>
      </w:r>
      <w:r w:rsidRPr="006C3419">
        <w:rPr>
          <w:rFonts w:hint="eastAsia"/>
          <w:sz w:val="28"/>
          <w:szCs w:val="28"/>
        </w:rPr>
        <w:t>放入</w:t>
      </w:r>
      <w:r w:rsidRPr="006C3419">
        <w:rPr>
          <w:rFonts w:hint="eastAsia"/>
          <w:sz w:val="28"/>
          <w:szCs w:val="28"/>
        </w:rPr>
        <w:t>Person</w:t>
      </w:r>
      <w:r w:rsidR="001471EE">
        <w:rPr>
          <w:rFonts w:hint="eastAsia"/>
          <w:sz w:val="28"/>
          <w:szCs w:val="28"/>
        </w:rPr>
        <w:t>类</w:t>
      </w:r>
      <w:r w:rsidRPr="006C3419">
        <w:rPr>
          <w:rFonts w:hint="eastAsia"/>
          <w:sz w:val="28"/>
          <w:szCs w:val="28"/>
        </w:rPr>
        <w:t>里面</w:t>
      </w:r>
    </w:p>
    <w:p w14:paraId="3879A238" w14:textId="77777777" w:rsidR="001C2060" w:rsidRPr="005A7BC1" w:rsidRDefault="001C2060" w:rsidP="001C2060">
      <w:pPr>
        <w:adjustRightInd w:val="0"/>
        <w:snapToGrid w:val="0"/>
        <w:ind w:firstLine="420"/>
        <w:rPr>
          <w:rFonts w:hint="eastAsia"/>
          <w:i/>
          <w:color w:val="808080"/>
          <w:sz w:val="24"/>
        </w:rPr>
      </w:pPr>
      <w:r>
        <w:rPr>
          <w:rFonts w:hint="eastAsia"/>
          <w:i/>
          <w:color w:val="808080"/>
          <w:sz w:val="24"/>
        </w:rPr>
        <w:t>可在此</w:t>
      </w:r>
      <w:r w:rsidRPr="005A7BC1">
        <w:rPr>
          <w:rFonts w:hint="eastAsia"/>
          <w:i/>
          <w:color w:val="808080"/>
          <w:sz w:val="24"/>
        </w:rPr>
        <w:t>补充详细原理与代码结构的简要说明</w:t>
      </w:r>
    </w:p>
    <w:p w14:paraId="2D5104DA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</w:p>
    <w:p w14:paraId="1833F61D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四、程序代码</w:t>
      </w:r>
    </w:p>
    <w:p w14:paraId="1C7584FD" w14:textId="77777777" w:rsidR="001C2060" w:rsidRPr="00FC798E" w:rsidRDefault="001C2060" w:rsidP="001C2060">
      <w:pPr>
        <w:adjustRightInd w:val="0"/>
        <w:snapToGrid w:val="0"/>
        <w:spacing w:after="120"/>
        <w:ind w:firstLine="560"/>
        <w:rPr>
          <w:rFonts w:hint="eastAsia"/>
          <w:i/>
          <w:color w:val="808080"/>
          <w:sz w:val="28"/>
          <w:szCs w:val="28"/>
        </w:rPr>
      </w:pPr>
      <w:r w:rsidRPr="00FC798E">
        <w:rPr>
          <w:rFonts w:hint="eastAsia"/>
          <w:i/>
          <w:color w:val="808080"/>
          <w:sz w:val="28"/>
          <w:szCs w:val="28"/>
        </w:rPr>
        <w:t xml:space="preserve">// </w:t>
      </w:r>
      <w:r w:rsidRPr="00FC798E">
        <w:rPr>
          <w:rFonts w:hint="eastAsia"/>
          <w:i/>
          <w:color w:val="808080"/>
          <w:sz w:val="28"/>
          <w:szCs w:val="28"/>
        </w:rPr>
        <w:t>参考代码</w:t>
      </w:r>
      <w:r>
        <w:rPr>
          <w:rFonts w:hint="eastAsia"/>
          <w:i/>
          <w:color w:val="808080"/>
          <w:sz w:val="28"/>
          <w:szCs w:val="28"/>
        </w:rPr>
        <w:t>sis03</w:t>
      </w:r>
      <w:r w:rsidR="001471EE" w:rsidRPr="001471EE">
        <w:rPr>
          <w:rFonts w:hint="eastAsia"/>
          <w:i/>
          <w:color w:val="808080"/>
          <w:sz w:val="28"/>
          <w:szCs w:val="28"/>
        </w:rPr>
        <w:t>，</w:t>
      </w:r>
      <w:r w:rsidR="001471EE" w:rsidRPr="001471EE">
        <w:rPr>
          <w:rFonts w:hint="eastAsia"/>
          <w:i/>
          <w:color w:val="808080"/>
          <w:sz w:val="28"/>
          <w:szCs w:val="28"/>
        </w:rPr>
        <w:t>Java</w:t>
      </w:r>
      <w:r w:rsidR="001471EE" w:rsidRPr="001471EE">
        <w:rPr>
          <w:rFonts w:hint="eastAsia"/>
          <w:i/>
          <w:color w:val="808080"/>
          <w:sz w:val="28"/>
          <w:szCs w:val="28"/>
        </w:rPr>
        <w:t>版</w:t>
      </w:r>
    </w:p>
    <w:p w14:paraId="637B9834" w14:textId="77777777" w:rsidR="001C2060" w:rsidRPr="001471EE" w:rsidRDefault="001C2060" w:rsidP="001C2060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178AE8DF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</w:p>
    <w:p w14:paraId="47146EA8" w14:textId="77777777" w:rsidR="001C2060" w:rsidRDefault="001C2060" w:rsidP="001C206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五、出现的问题、原因与解决方法</w:t>
      </w:r>
    </w:p>
    <w:p w14:paraId="75E5ECFC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</w:p>
    <w:p w14:paraId="10C1641B" w14:textId="77777777" w:rsidR="001C2060" w:rsidRPr="000E4AF4" w:rsidRDefault="001C2060" w:rsidP="001C206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0E4AF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测试数据与</w:t>
      </w:r>
      <w:r w:rsidRPr="000E4AF4">
        <w:rPr>
          <w:rFonts w:hint="eastAsia"/>
          <w:b/>
          <w:sz w:val="28"/>
          <w:szCs w:val="28"/>
        </w:rPr>
        <w:t>运行结果</w:t>
      </w:r>
    </w:p>
    <w:p w14:paraId="662A0A4A" w14:textId="77777777" w:rsidR="001C2060" w:rsidRPr="005A706B" w:rsidRDefault="001C2060" w:rsidP="001C2060">
      <w:pPr>
        <w:rPr>
          <w:rFonts w:hint="eastAsia"/>
          <w:b/>
          <w:sz w:val="28"/>
          <w:szCs w:val="28"/>
        </w:rPr>
      </w:pPr>
    </w:p>
    <w:p w14:paraId="75D9B8B5" w14:textId="77777777" w:rsidR="005A706B" w:rsidRPr="004C07A5" w:rsidRDefault="005A706B" w:rsidP="005A706B">
      <w:pPr>
        <w:pStyle w:val="1"/>
        <w:rPr>
          <w:rFonts w:hint="eastAsia"/>
        </w:rPr>
      </w:pPr>
      <w:bookmarkStart w:id="17" w:name="_Ref146304733"/>
      <w:bookmarkStart w:id="18" w:name="_Ref147665523"/>
      <w:r w:rsidRPr="008C18AF">
        <w:rPr>
          <w:rFonts w:hint="eastAsia"/>
        </w:rPr>
        <w:lastRenderedPageBreak/>
        <w:t>sis03</w:t>
      </w:r>
      <w:r>
        <w:rPr>
          <w:rFonts w:hint="eastAsia"/>
        </w:rPr>
        <w:t>b</w:t>
      </w:r>
      <w:r w:rsidR="008F7A41">
        <w:rPr>
          <w:rFonts w:hint="eastAsia"/>
        </w:rPr>
        <w:t>用结构体</w:t>
      </w:r>
      <w:r w:rsidRPr="008C18AF">
        <w:rPr>
          <w:rFonts w:hint="eastAsia"/>
        </w:rPr>
        <w:t>封装函数</w:t>
      </w:r>
      <w:r>
        <w:rPr>
          <w:rFonts w:hint="eastAsia"/>
        </w:rPr>
        <w:t>C</w:t>
      </w:r>
      <w:r>
        <w:rPr>
          <w:rFonts w:hint="eastAsia"/>
        </w:rPr>
        <w:t>版</w:t>
      </w:r>
      <w:bookmarkEnd w:id="18"/>
    </w:p>
    <w:p w14:paraId="3C8FF350" w14:textId="77777777" w:rsidR="005A706B" w:rsidRPr="000E4AF4" w:rsidRDefault="005A706B" w:rsidP="005A706B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课程名称</w:t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2474D3" w:rsidRPr="00ED0B01">
        <w:rPr>
          <w:sz w:val="28"/>
          <w:szCs w:val="28"/>
        </w:rPr>
        <w:fldChar w:fldCharType="begin"/>
      </w:r>
      <w:r w:rsidR="002474D3" w:rsidRPr="00ED0B01">
        <w:rPr>
          <w:sz w:val="28"/>
          <w:szCs w:val="28"/>
        </w:rPr>
        <w:instrText xml:space="preserve"> REF  </w:instrText>
      </w:r>
      <w:r w:rsidR="002474D3" w:rsidRPr="00ED0B01">
        <w:rPr>
          <w:sz w:val="28"/>
          <w:szCs w:val="28"/>
        </w:rPr>
        <w:instrText>课程名称</w:instrText>
      </w:r>
      <w:r w:rsidR="002474D3" w:rsidRPr="00ED0B01">
        <w:rPr>
          <w:sz w:val="28"/>
          <w:szCs w:val="28"/>
        </w:rPr>
        <w:instrText xml:space="preserve"> \h  \* MERGEFORMAT </w:instrText>
      </w:r>
      <w:r w:rsidR="002474D3" w:rsidRPr="00ED0B01">
        <w:rPr>
          <w:sz w:val="28"/>
          <w:szCs w:val="28"/>
        </w:rPr>
      </w:r>
      <w:r w:rsidR="002474D3" w:rsidRPr="00ED0B01">
        <w:rPr>
          <w:sz w:val="28"/>
          <w:szCs w:val="28"/>
        </w:rPr>
        <w:fldChar w:fldCharType="separate"/>
      </w:r>
      <w:r w:rsidR="00557A9E" w:rsidRPr="00557A9E">
        <w:rPr>
          <w:rFonts w:hint="eastAsia"/>
          <w:sz w:val="28"/>
          <w:szCs w:val="28"/>
        </w:rPr>
        <w:t>面向对象程序设计</w:t>
      </w:r>
      <w:r w:rsidR="00557A9E" w:rsidRPr="00557A9E">
        <w:rPr>
          <w:rFonts w:hint="eastAsia"/>
          <w:sz w:val="28"/>
          <w:szCs w:val="28"/>
        </w:rPr>
        <w:t>/Java</w:t>
      </w:r>
      <w:r w:rsidR="00557A9E" w:rsidRPr="00557A9E">
        <w:rPr>
          <w:rFonts w:hint="eastAsia"/>
          <w:sz w:val="28"/>
          <w:szCs w:val="28"/>
        </w:rPr>
        <w:t>语言</w:t>
      </w:r>
      <w:r w:rsidR="002474D3" w:rsidRPr="00ED0B01">
        <w:rPr>
          <w:sz w:val="28"/>
          <w:szCs w:val="28"/>
        </w:rPr>
        <w:fldChar w:fldCharType="end"/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0E4AF4">
        <w:rPr>
          <w:rFonts w:eastAsia="楷体_GB2312"/>
          <w:sz w:val="28"/>
          <w:szCs w:val="28"/>
        </w:rPr>
        <w:t>成绩评定</w:t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</w:p>
    <w:p w14:paraId="79760BC4" w14:textId="77777777" w:rsidR="005A706B" w:rsidRPr="000E4AF4" w:rsidRDefault="005A706B" w:rsidP="005A706B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实验项目名称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fldChar w:fldCharType="begin"/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 w:hint="eastAsia"/>
          <w:sz w:val="28"/>
          <w:szCs w:val="28"/>
          <w:u w:val="single"/>
        </w:rPr>
        <w:instrText>REF _Ref147665523 \h</w:instrText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/>
          <w:sz w:val="28"/>
          <w:szCs w:val="28"/>
          <w:u w:val="single"/>
        </w:rPr>
      </w:r>
      <w:r>
        <w:rPr>
          <w:rFonts w:eastAsia="楷体_GB2312"/>
          <w:sz w:val="28"/>
          <w:szCs w:val="28"/>
          <w:u w:val="single"/>
        </w:rPr>
        <w:fldChar w:fldCharType="separate"/>
      </w:r>
      <w:r w:rsidR="00557A9E" w:rsidRPr="008C18AF">
        <w:rPr>
          <w:rFonts w:hint="eastAsia"/>
        </w:rPr>
        <w:t>sis03</w:t>
      </w:r>
      <w:r w:rsidR="00557A9E">
        <w:rPr>
          <w:rFonts w:hint="eastAsia"/>
        </w:rPr>
        <w:t>b</w:t>
      </w:r>
      <w:r w:rsidR="00557A9E">
        <w:rPr>
          <w:rFonts w:hint="eastAsia"/>
        </w:rPr>
        <w:t>用结构体</w:t>
      </w:r>
      <w:r w:rsidR="00557A9E" w:rsidRPr="008C18AF">
        <w:rPr>
          <w:rFonts w:hint="eastAsia"/>
        </w:rPr>
        <w:t>封装函数</w:t>
      </w:r>
      <w:r w:rsidR="00557A9E">
        <w:rPr>
          <w:rFonts w:hint="eastAsia"/>
        </w:rPr>
        <w:t>C</w:t>
      </w:r>
      <w:r w:rsidR="00557A9E">
        <w:rPr>
          <w:rFonts w:hint="eastAsia"/>
        </w:rPr>
        <w:t>版</w:t>
      </w:r>
      <w:r>
        <w:rPr>
          <w:rFonts w:eastAsia="楷体_GB2312"/>
          <w:sz w:val="28"/>
          <w:szCs w:val="28"/>
          <w:u w:val="single"/>
        </w:rPr>
        <w:fldChar w:fldCharType="end"/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指导教师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干晓聪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</w:p>
    <w:p w14:paraId="40AE57E3" w14:textId="77777777" w:rsidR="005A706B" w:rsidRPr="000E4AF4" w:rsidRDefault="005A706B" w:rsidP="005A706B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实验项目编号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实验项目类型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实验地点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>数学系机房</w:t>
      </w:r>
      <w:r w:rsidRPr="000E4AF4">
        <w:rPr>
          <w:rFonts w:eastAsia="楷体_GB2312"/>
          <w:sz w:val="28"/>
          <w:szCs w:val="28"/>
          <w:u w:val="single"/>
        </w:rPr>
        <w:t xml:space="preserve">        </w:t>
      </w:r>
    </w:p>
    <w:p w14:paraId="7B6E78B3" w14:textId="77777777" w:rsidR="005A706B" w:rsidRPr="000E4AF4" w:rsidRDefault="005A706B" w:rsidP="005A706B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学生姓名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 w:hint="eastAsia"/>
          <w:sz w:val="28"/>
          <w:szCs w:val="28"/>
          <w:u w:val="single"/>
        </w:rPr>
        <w:t xml:space="preserve"> 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Pr="00222C72">
        <w:rPr>
          <w:rFonts w:eastAsia="楷体_GB2312" w:hint="eastAsia"/>
          <w:sz w:val="28"/>
          <w:szCs w:val="28"/>
          <w:u w:val="single"/>
        </w:rPr>
        <w:instrText xml:space="preserve">REF </w:instrText>
      </w:r>
      <w:r w:rsidRPr="00222C72">
        <w:rPr>
          <w:rFonts w:eastAsia="楷体_GB2312" w:hint="eastAsia"/>
          <w:sz w:val="28"/>
          <w:szCs w:val="28"/>
          <w:u w:val="single"/>
        </w:rPr>
        <w:instrText>姓名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557A9E">
        <w:rPr>
          <w:rFonts w:hint="eastAsia"/>
          <w:sz w:val="24"/>
          <w:u w:val="single"/>
        </w:rPr>
        <w:t>xx</w:t>
      </w:r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</w:t>
      </w:r>
      <w:r w:rsidRPr="000E4AF4">
        <w:rPr>
          <w:rFonts w:eastAsia="楷体_GB2312"/>
          <w:sz w:val="28"/>
          <w:szCs w:val="28"/>
        </w:rPr>
        <w:t>学号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222C72">
        <w:rPr>
          <w:rFonts w:eastAsia="楷体_GB2312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REF </w:instrText>
      </w:r>
      <w:r w:rsidRPr="00222C72">
        <w:rPr>
          <w:rFonts w:eastAsia="楷体_GB2312"/>
          <w:sz w:val="28"/>
          <w:szCs w:val="28"/>
          <w:u w:val="single"/>
        </w:rPr>
        <w:instrText>学号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 w:rsidRPr="00557A9E">
        <w:rPr>
          <w:rFonts w:hint="eastAsia"/>
          <w:sz w:val="24"/>
          <w:u w:val="single"/>
        </w:rPr>
        <w:t>yy</w:t>
      </w:r>
      <w:proofErr w:type="spellEnd"/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         </w:t>
      </w:r>
    </w:p>
    <w:p w14:paraId="5819780B" w14:textId="77777777" w:rsidR="005A706B" w:rsidRPr="000E4AF4" w:rsidRDefault="005A706B" w:rsidP="005A706B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学院</w:t>
      </w:r>
      <w:r w:rsidRPr="000E4AF4">
        <w:rPr>
          <w:rFonts w:eastAsia="楷体_GB2312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>信息学院</w:t>
      </w:r>
      <w:r w:rsidRPr="000E4AF4">
        <w:rPr>
          <w:rFonts w:eastAsia="楷体_GB2312"/>
          <w:sz w:val="28"/>
          <w:szCs w:val="28"/>
          <w:u w:val="single"/>
        </w:rPr>
        <w:t xml:space="preserve">     </w:t>
      </w:r>
      <w:r w:rsidRPr="000E4AF4">
        <w:rPr>
          <w:rFonts w:eastAsia="楷体_GB2312"/>
          <w:sz w:val="28"/>
          <w:szCs w:val="28"/>
        </w:rPr>
        <w:t>系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 w:hint="eastAsia"/>
          <w:sz w:val="28"/>
          <w:szCs w:val="28"/>
          <w:u w:val="single"/>
        </w:rPr>
        <w:t>数学系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/>
          <w:sz w:val="28"/>
          <w:szCs w:val="28"/>
        </w:rPr>
        <w:t>专业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5D1266">
        <w:rPr>
          <w:rFonts w:eastAsia="楷体_GB2312"/>
          <w:sz w:val="28"/>
          <w:szCs w:val="28"/>
          <w:u w:val="single"/>
        </w:rPr>
        <w:fldChar w:fldCharType="begin"/>
      </w:r>
      <w:r w:rsidRPr="005D1266">
        <w:rPr>
          <w:rFonts w:eastAsia="楷体_GB2312"/>
          <w:sz w:val="28"/>
          <w:szCs w:val="28"/>
          <w:u w:val="single"/>
        </w:rPr>
        <w:instrText xml:space="preserve"> REF </w:instrText>
      </w:r>
      <w:r w:rsidRPr="005D1266">
        <w:rPr>
          <w:rFonts w:eastAsia="楷体_GB2312"/>
          <w:sz w:val="28"/>
          <w:szCs w:val="28"/>
          <w:u w:val="single"/>
        </w:rPr>
        <w:instrText>专业</w:instrText>
      </w:r>
      <w:r w:rsidRPr="005D1266">
        <w:rPr>
          <w:rFonts w:eastAsia="楷体_GB2312"/>
          <w:sz w:val="28"/>
          <w:szCs w:val="28"/>
          <w:u w:val="single"/>
        </w:rPr>
        <w:instrText xml:space="preserve"> </w:instrText>
      </w:r>
      <w:r w:rsidRPr="005D1266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>
        <w:rPr>
          <w:rFonts w:hint="eastAsia"/>
          <w:sz w:val="24"/>
        </w:rPr>
        <w:t>zz</w:t>
      </w:r>
      <w:proofErr w:type="spellEnd"/>
      <w:r w:rsidRPr="005D1266">
        <w:rPr>
          <w:rFonts w:eastAsia="楷体_GB2312"/>
          <w:sz w:val="28"/>
          <w:szCs w:val="28"/>
          <w:u w:val="single"/>
        </w:rPr>
        <w:fldChar w:fldCharType="end"/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  <w:r w:rsidRPr="000E4AF4">
        <w:rPr>
          <w:rFonts w:eastAsia="楷体_GB2312"/>
          <w:sz w:val="28"/>
          <w:szCs w:val="28"/>
        </w:rPr>
        <w:t xml:space="preserve">  </w:t>
      </w:r>
    </w:p>
    <w:p w14:paraId="641F1224" w14:textId="77777777" w:rsidR="005A706B" w:rsidRPr="000E4AF4" w:rsidRDefault="005A706B" w:rsidP="005A706B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/>
          <w:sz w:val="28"/>
          <w:szCs w:val="28"/>
          <w:u w:val="single"/>
        </w:rPr>
        <w:fldChar w:fldCharType="begin"/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 w:hint="eastAsia"/>
          <w:sz w:val="28"/>
          <w:szCs w:val="28"/>
          <w:u w:val="single"/>
        </w:rPr>
        <w:instrText xml:space="preserve">REF </w:instrText>
      </w:r>
      <w:r>
        <w:rPr>
          <w:rFonts w:eastAsia="楷体_GB2312" w:hint="eastAsia"/>
          <w:sz w:val="28"/>
          <w:szCs w:val="28"/>
          <w:u w:val="single"/>
        </w:rPr>
        <w:instrText>实验时间</w:instrText>
      </w:r>
      <w:r>
        <w:rPr>
          <w:rFonts w:eastAsia="楷体_GB2312" w:hint="eastAsia"/>
          <w:sz w:val="28"/>
          <w:szCs w:val="28"/>
          <w:u w:val="single"/>
        </w:rPr>
        <w:instrText xml:space="preserve"> \h</w:instrText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 w:rsidRPr="00D604AA">
        <w:rPr>
          <w:rFonts w:eastAsia="楷体_GB2312"/>
          <w:sz w:val="28"/>
          <w:szCs w:val="28"/>
          <w:u w:val="single"/>
        </w:rPr>
      </w:r>
      <w:r>
        <w:rPr>
          <w:rFonts w:eastAsia="楷体_GB2312"/>
          <w:sz w:val="28"/>
          <w:szCs w:val="28"/>
          <w:u w:val="single"/>
        </w:rPr>
        <w:fldChar w:fldCharType="separate"/>
      </w:r>
      <w:r w:rsidR="00557A9E" w:rsidRPr="000E4AF4">
        <w:rPr>
          <w:rFonts w:eastAsia="楷体_GB2312"/>
          <w:sz w:val="28"/>
          <w:szCs w:val="28"/>
        </w:rPr>
        <w:t>实验时间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午～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</w:t>
      </w:r>
      <w:r w:rsidR="00557A9E" w:rsidRPr="000E4AF4">
        <w:rPr>
          <w:rFonts w:eastAsia="楷体_GB2312"/>
          <w:sz w:val="28"/>
          <w:szCs w:val="28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温度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℃</w:t>
      </w:r>
      <w:r w:rsidR="00557A9E" w:rsidRPr="000E4AF4">
        <w:rPr>
          <w:rFonts w:eastAsia="楷体_GB2312"/>
          <w:sz w:val="28"/>
          <w:szCs w:val="28"/>
        </w:rPr>
        <w:t>湿度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fldChar w:fldCharType="end"/>
      </w:r>
    </w:p>
    <w:p w14:paraId="1707C83F" w14:textId="77777777" w:rsidR="005A706B" w:rsidRPr="000E4AF4" w:rsidRDefault="005A706B" w:rsidP="005A706B">
      <w:pPr>
        <w:spacing w:line="420" w:lineRule="exact"/>
        <w:rPr>
          <w:rFonts w:eastAsia="楷体_GB2312" w:hint="eastAsia"/>
          <w:sz w:val="28"/>
          <w:szCs w:val="28"/>
        </w:rPr>
      </w:pPr>
    </w:p>
    <w:p w14:paraId="2099D236" w14:textId="77777777" w:rsidR="005A706B" w:rsidRPr="000E4AF4" w:rsidRDefault="005A706B" w:rsidP="005A706B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一、实验目的</w:t>
      </w:r>
    </w:p>
    <w:p w14:paraId="4822135F" w14:textId="77777777" w:rsidR="005A706B" w:rsidRPr="000E4AF4" w:rsidRDefault="005A706B" w:rsidP="005A706B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D219B5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函数</w:t>
      </w:r>
      <w:r w:rsidRPr="00D219B5">
        <w:rPr>
          <w:rFonts w:hint="eastAsia"/>
          <w:sz w:val="28"/>
          <w:szCs w:val="28"/>
        </w:rPr>
        <w:t>封装到</w:t>
      </w:r>
      <w:r w:rsidR="00D26470">
        <w:rPr>
          <w:rFonts w:hint="eastAsia"/>
          <w:sz w:val="28"/>
          <w:szCs w:val="28"/>
        </w:rPr>
        <w:t>结构体里面</w:t>
      </w:r>
    </w:p>
    <w:p w14:paraId="5E4DEE5D" w14:textId="77777777" w:rsidR="005A706B" w:rsidRPr="000E4AF4" w:rsidRDefault="005A706B" w:rsidP="005A706B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6EBE513B" w14:textId="77777777" w:rsidR="005A706B" w:rsidRPr="000E4AF4" w:rsidRDefault="005A706B" w:rsidP="005A706B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二、实验环境</w:t>
      </w:r>
    </w:p>
    <w:p w14:paraId="163F3068" w14:textId="77777777" w:rsidR="005A706B" w:rsidRPr="000E4AF4" w:rsidRDefault="005A706B" w:rsidP="005A706B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PC X64 / PC X86</w:t>
      </w:r>
    </w:p>
    <w:p w14:paraId="1130D5E2" w14:textId="77777777" w:rsidR="005A706B" w:rsidRPr="000E4AF4" w:rsidRDefault="005A706B" w:rsidP="005A706B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操作系统：</w:t>
      </w:r>
      <w:r w:rsidRPr="000E4AF4">
        <w:rPr>
          <w:sz w:val="28"/>
          <w:szCs w:val="28"/>
        </w:rPr>
        <w:t>W</w:t>
      </w:r>
      <w:r w:rsidRPr="000E4AF4">
        <w:rPr>
          <w:rFonts w:hint="eastAsia"/>
          <w:sz w:val="28"/>
          <w:szCs w:val="28"/>
        </w:rPr>
        <w:t>indows / Linux / MacOS</w:t>
      </w:r>
    </w:p>
    <w:p w14:paraId="1989F940" w14:textId="77777777" w:rsidR="005A706B" w:rsidRPr="000E4AF4" w:rsidRDefault="005A706B" w:rsidP="005A706B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 / Python / C++</w:t>
      </w:r>
    </w:p>
    <w:p w14:paraId="5D2BBDED" w14:textId="77777777" w:rsidR="005A706B" w:rsidRPr="000E4AF4" w:rsidRDefault="005A706B" w:rsidP="005A706B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Eclipse / Visual Studio Code / IntelliJ IDEA</w:t>
      </w:r>
    </w:p>
    <w:p w14:paraId="72221758" w14:textId="77777777" w:rsidR="005A706B" w:rsidRPr="000E4AF4" w:rsidRDefault="005A706B" w:rsidP="005A706B">
      <w:pPr>
        <w:rPr>
          <w:rFonts w:hint="eastAsia"/>
          <w:b/>
          <w:sz w:val="28"/>
          <w:szCs w:val="28"/>
        </w:rPr>
      </w:pPr>
    </w:p>
    <w:p w14:paraId="20E67A8A" w14:textId="77777777" w:rsidR="005A706B" w:rsidRPr="000E4AF4" w:rsidRDefault="005A706B" w:rsidP="005A706B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三、程序原理</w:t>
      </w:r>
    </w:p>
    <w:p w14:paraId="44F7C571" w14:textId="77777777" w:rsidR="005A706B" w:rsidRPr="00127979" w:rsidRDefault="001471EE" w:rsidP="005A706B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1471EE">
        <w:rPr>
          <w:rFonts w:hint="eastAsia"/>
          <w:sz w:val="28"/>
          <w:szCs w:val="28"/>
        </w:rPr>
        <w:t>把</w:t>
      </w:r>
      <w:r w:rsidRPr="001471EE">
        <w:rPr>
          <w:rFonts w:hint="eastAsia"/>
          <w:sz w:val="28"/>
          <w:szCs w:val="28"/>
        </w:rPr>
        <w:t>Person</w:t>
      </w:r>
      <w:r w:rsidRPr="001471EE">
        <w:rPr>
          <w:rFonts w:hint="eastAsia"/>
          <w:sz w:val="28"/>
          <w:szCs w:val="28"/>
        </w:rPr>
        <w:t>相关的处理函数</w:t>
      </w:r>
      <w:r w:rsidRPr="001471EE">
        <w:rPr>
          <w:rFonts w:hint="eastAsia"/>
          <w:sz w:val="28"/>
          <w:szCs w:val="28"/>
        </w:rPr>
        <w:t xml:space="preserve">destroy, </w:t>
      </w:r>
      <w:proofErr w:type="spellStart"/>
      <w:r w:rsidRPr="001471EE">
        <w:rPr>
          <w:rFonts w:hint="eastAsia"/>
          <w:sz w:val="28"/>
          <w:szCs w:val="28"/>
        </w:rPr>
        <w:t>setIdName</w:t>
      </w:r>
      <w:proofErr w:type="spellEnd"/>
      <w:r w:rsidRPr="001471EE">
        <w:rPr>
          <w:rFonts w:hint="eastAsia"/>
          <w:sz w:val="28"/>
          <w:szCs w:val="28"/>
        </w:rPr>
        <w:t>, show</w:t>
      </w:r>
      <w:r w:rsidRPr="001471EE">
        <w:rPr>
          <w:rFonts w:hint="eastAsia"/>
          <w:sz w:val="28"/>
          <w:szCs w:val="28"/>
        </w:rPr>
        <w:t>，通过函数指针，放入</w:t>
      </w:r>
      <w:r w:rsidRPr="001471EE">
        <w:rPr>
          <w:rFonts w:hint="eastAsia"/>
          <w:sz w:val="28"/>
          <w:szCs w:val="28"/>
        </w:rPr>
        <w:t>Person</w:t>
      </w:r>
      <w:r w:rsidRPr="001471EE">
        <w:rPr>
          <w:rFonts w:hint="eastAsia"/>
          <w:sz w:val="28"/>
          <w:szCs w:val="28"/>
        </w:rPr>
        <w:t>结构体里面</w:t>
      </w:r>
    </w:p>
    <w:p w14:paraId="705E5A90" w14:textId="77777777" w:rsidR="005A706B" w:rsidRPr="005A7BC1" w:rsidRDefault="005A706B" w:rsidP="005A706B">
      <w:pPr>
        <w:adjustRightInd w:val="0"/>
        <w:snapToGrid w:val="0"/>
        <w:ind w:firstLine="420"/>
        <w:rPr>
          <w:rFonts w:hint="eastAsia"/>
          <w:i/>
          <w:color w:val="808080"/>
          <w:sz w:val="24"/>
        </w:rPr>
      </w:pPr>
      <w:r>
        <w:rPr>
          <w:rFonts w:hint="eastAsia"/>
          <w:i/>
          <w:color w:val="808080"/>
          <w:sz w:val="24"/>
        </w:rPr>
        <w:t>可在此</w:t>
      </w:r>
      <w:r w:rsidRPr="005A7BC1">
        <w:rPr>
          <w:rFonts w:hint="eastAsia"/>
          <w:i/>
          <w:color w:val="808080"/>
          <w:sz w:val="24"/>
        </w:rPr>
        <w:t>补充详细原理与代码结构的简要说明</w:t>
      </w:r>
    </w:p>
    <w:p w14:paraId="6EC53055" w14:textId="77777777" w:rsidR="005A706B" w:rsidRPr="000E4AF4" w:rsidRDefault="005A706B" w:rsidP="005A706B">
      <w:pPr>
        <w:rPr>
          <w:rFonts w:hint="eastAsia"/>
          <w:b/>
          <w:sz w:val="28"/>
          <w:szCs w:val="28"/>
        </w:rPr>
      </w:pPr>
    </w:p>
    <w:p w14:paraId="1DDC2DFC" w14:textId="77777777" w:rsidR="005A706B" w:rsidRPr="000E4AF4" w:rsidRDefault="005A706B" w:rsidP="005A706B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四、程序代码</w:t>
      </w:r>
    </w:p>
    <w:p w14:paraId="22DCCED3" w14:textId="77777777" w:rsidR="005A706B" w:rsidRPr="00FC798E" w:rsidRDefault="005A706B" w:rsidP="005A706B">
      <w:pPr>
        <w:adjustRightInd w:val="0"/>
        <w:snapToGrid w:val="0"/>
        <w:spacing w:after="120"/>
        <w:ind w:firstLine="560"/>
        <w:rPr>
          <w:rFonts w:hint="eastAsia"/>
          <w:i/>
          <w:color w:val="808080"/>
          <w:sz w:val="28"/>
          <w:szCs w:val="28"/>
        </w:rPr>
      </w:pPr>
      <w:r w:rsidRPr="00FC798E">
        <w:rPr>
          <w:rFonts w:hint="eastAsia"/>
          <w:i/>
          <w:color w:val="808080"/>
          <w:sz w:val="28"/>
          <w:szCs w:val="28"/>
        </w:rPr>
        <w:t xml:space="preserve">// </w:t>
      </w:r>
      <w:r w:rsidRPr="00FC798E">
        <w:rPr>
          <w:rFonts w:hint="eastAsia"/>
          <w:i/>
          <w:color w:val="808080"/>
          <w:sz w:val="28"/>
          <w:szCs w:val="28"/>
        </w:rPr>
        <w:t>参考代码</w:t>
      </w:r>
      <w:r>
        <w:rPr>
          <w:rFonts w:hint="eastAsia"/>
          <w:i/>
          <w:color w:val="808080"/>
          <w:sz w:val="28"/>
          <w:szCs w:val="28"/>
        </w:rPr>
        <w:t>sis03</w:t>
      </w:r>
      <w:r w:rsidR="00430D7D">
        <w:rPr>
          <w:rFonts w:hint="eastAsia"/>
          <w:i/>
          <w:color w:val="808080"/>
          <w:sz w:val="28"/>
          <w:szCs w:val="28"/>
        </w:rPr>
        <w:t>b</w:t>
      </w:r>
      <w:r w:rsidR="00AA3417">
        <w:rPr>
          <w:rFonts w:hint="eastAsia"/>
          <w:i/>
          <w:color w:val="808080"/>
          <w:sz w:val="28"/>
          <w:szCs w:val="28"/>
        </w:rPr>
        <w:t>，</w:t>
      </w:r>
      <w:r w:rsidR="00AA3417">
        <w:rPr>
          <w:rFonts w:hint="eastAsia"/>
          <w:i/>
          <w:color w:val="808080"/>
          <w:sz w:val="28"/>
          <w:szCs w:val="28"/>
        </w:rPr>
        <w:t>C</w:t>
      </w:r>
      <w:r w:rsidR="00AA3417">
        <w:rPr>
          <w:rFonts w:hint="eastAsia"/>
          <w:i/>
          <w:color w:val="808080"/>
          <w:sz w:val="28"/>
          <w:szCs w:val="28"/>
        </w:rPr>
        <w:t>版</w:t>
      </w:r>
    </w:p>
    <w:p w14:paraId="0BF749ED" w14:textId="77777777" w:rsidR="005A706B" w:rsidRPr="00894186" w:rsidRDefault="005A706B" w:rsidP="005A706B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28DBB156" w14:textId="77777777" w:rsidR="005A706B" w:rsidRPr="000E4AF4" w:rsidRDefault="005A706B" w:rsidP="005A706B">
      <w:pPr>
        <w:rPr>
          <w:rFonts w:hint="eastAsia"/>
          <w:b/>
          <w:sz w:val="28"/>
          <w:szCs w:val="28"/>
        </w:rPr>
      </w:pPr>
    </w:p>
    <w:p w14:paraId="0F2EF87A" w14:textId="77777777" w:rsidR="005A706B" w:rsidRDefault="005A706B" w:rsidP="005A70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五、出现的问题、原因与解决方法</w:t>
      </w:r>
    </w:p>
    <w:p w14:paraId="17FF17B2" w14:textId="77777777" w:rsidR="005A706B" w:rsidRPr="000E4AF4" w:rsidRDefault="005A706B" w:rsidP="005A706B">
      <w:pPr>
        <w:rPr>
          <w:rFonts w:hint="eastAsia"/>
          <w:b/>
          <w:sz w:val="28"/>
          <w:szCs w:val="28"/>
        </w:rPr>
      </w:pPr>
    </w:p>
    <w:p w14:paraId="303CC40F" w14:textId="77777777" w:rsidR="005A706B" w:rsidRDefault="005A706B" w:rsidP="005A706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0E4AF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测试数据与</w:t>
      </w:r>
      <w:r w:rsidRPr="000E4AF4">
        <w:rPr>
          <w:rFonts w:hint="eastAsia"/>
          <w:b/>
          <w:sz w:val="28"/>
          <w:szCs w:val="28"/>
        </w:rPr>
        <w:t>运行结果</w:t>
      </w:r>
    </w:p>
    <w:p w14:paraId="263A365D" w14:textId="77777777" w:rsidR="005A706B" w:rsidRPr="000E4AF4" w:rsidRDefault="005A706B" w:rsidP="005A706B">
      <w:pPr>
        <w:rPr>
          <w:rFonts w:hint="eastAsia"/>
          <w:b/>
          <w:sz w:val="28"/>
          <w:szCs w:val="28"/>
        </w:rPr>
      </w:pPr>
    </w:p>
    <w:p w14:paraId="22444921" w14:textId="77777777" w:rsidR="00D26470" w:rsidRPr="004C07A5" w:rsidRDefault="00D26470" w:rsidP="00D26470">
      <w:pPr>
        <w:pStyle w:val="1"/>
        <w:rPr>
          <w:rFonts w:hint="eastAsia"/>
        </w:rPr>
      </w:pPr>
      <w:bookmarkStart w:id="19" w:name="_Ref147682925"/>
      <w:r w:rsidRPr="008C18AF">
        <w:rPr>
          <w:rFonts w:hint="eastAsia"/>
        </w:rPr>
        <w:lastRenderedPageBreak/>
        <w:t>sis0</w:t>
      </w:r>
      <w:r>
        <w:rPr>
          <w:rFonts w:hint="eastAsia"/>
        </w:rPr>
        <w:t>4</w:t>
      </w:r>
      <w:r w:rsidRPr="008C18AF">
        <w:rPr>
          <w:rFonts w:hint="eastAsia"/>
        </w:rPr>
        <w:t>封装</w:t>
      </w:r>
      <w:r>
        <w:rPr>
          <w:rFonts w:hint="eastAsia"/>
        </w:rPr>
        <w:t>成员方法</w:t>
      </w:r>
      <w:bookmarkEnd w:id="19"/>
    </w:p>
    <w:p w14:paraId="30B64B6F" w14:textId="77777777" w:rsidR="00D26470" w:rsidRPr="000E4AF4" w:rsidRDefault="00D26470" w:rsidP="00D26470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课程名称</w:t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2474D3" w:rsidRPr="00ED0B01">
        <w:rPr>
          <w:sz w:val="28"/>
          <w:szCs w:val="28"/>
        </w:rPr>
        <w:fldChar w:fldCharType="begin"/>
      </w:r>
      <w:r w:rsidR="002474D3" w:rsidRPr="00ED0B01">
        <w:rPr>
          <w:sz w:val="28"/>
          <w:szCs w:val="28"/>
        </w:rPr>
        <w:instrText xml:space="preserve"> REF  </w:instrText>
      </w:r>
      <w:r w:rsidR="002474D3" w:rsidRPr="00ED0B01">
        <w:rPr>
          <w:sz w:val="28"/>
          <w:szCs w:val="28"/>
        </w:rPr>
        <w:instrText>课程名称</w:instrText>
      </w:r>
      <w:r w:rsidR="002474D3" w:rsidRPr="00ED0B01">
        <w:rPr>
          <w:sz w:val="28"/>
          <w:szCs w:val="28"/>
        </w:rPr>
        <w:instrText xml:space="preserve"> \h  \* MERGEFORMAT </w:instrText>
      </w:r>
      <w:r w:rsidR="002474D3" w:rsidRPr="00ED0B01">
        <w:rPr>
          <w:sz w:val="28"/>
          <w:szCs w:val="28"/>
        </w:rPr>
      </w:r>
      <w:r w:rsidR="002474D3" w:rsidRPr="00ED0B01">
        <w:rPr>
          <w:sz w:val="28"/>
          <w:szCs w:val="28"/>
        </w:rPr>
        <w:fldChar w:fldCharType="separate"/>
      </w:r>
      <w:r w:rsidR="00557A9E" w:rsidRPr="00557A9E">
        <w:rPr>
          <w:rFonts w:hint="eastAsia"/>
          <w:sz w:val="28"/>
          <w:szCs w:val="28"/>
        </w:rPr>
        <w:t>面向对象程序设计</w:t>
      </w:r>
      <w:r w:rsidR="00557A9E" w:rsidRPr="00557A9E">
        <w:rPr>
          <w:rFonts w:hint="eastAsia"/>
          <w:sz w:val="28"/>
          <w:szCs w:val="28"/>
        </w:rPr>
        <w:t>/Java</w:t>
      </w:r>
      <w:r w:rsidR="00557A9E" w:rsidRPr="00557A9E">
        <w:rPr>
          <w:rFonts w:hint="eastAsia"/>
          <w:sz w:val="28"/>
          <w:szCs w:val="28"/>
        </w:rPr>
        <w:t>语言</w:t>
      </w:r>
      <w:r w:rsidR="002474D3" w:rsidRPr="00ED0B01">
        <w:rPr>
          <w:sz w:val="28"/>
          <w:szCs w:val="28"/>
        </w:rPr>
        <w:fldChar w:fldCharType="end"/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0E4AF4">
        <w:rPr>
          <w:rFonts w:eastAsia="楷体_GB2312"/>
          <w:sz w:val="28"/>
          <w:szCs w:val="28"/>
        </w:rPr>
        <w:t>成绩评定</w:t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</w:p>
    <w:p w14:paraId="5C78AFFF" w14:textId="77777777" w:rsidR="00D26470" w:rsidRPr="000E4AF4" w:rsidRDefault="00D26470" w:rsidP="00D26470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实验项目名称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fldChar w:fldCharType="begin"/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 w:hint="eastAsia"/>
          <w:sz w:val="28"/>
          <w:szCs w:val="28"/>
          <w:u w:val="single"/>
        </w:rPr>
        <w:instrText>REF _Ref147682925 \h</w:instrText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/>
          <w:sz w:val="28"/>
          <w:szCs w:val="28"/>
          <w:u w:val="single"/>
        </w:rPr>
      </w:r>
      <w:r>
        <w:rPr>
          <w:rFonts w:eastAsia="楷体_GB2312"/>
          <w:sz w:val="28"/>
          <w:szCs w:val="28"/>
          <w:u w:val="single"/>
        </w:rPr>
        <w:fldChar w:fldCharType="separate"/>
      </w:r>
      <w:r w:rsidR="00557A9E" w:rsidRPr="008C18AF">
        <w:rPr>
          <w:rFonts w:hint="eastAsia"/>
        </w:rPr>
        <w:t>sis0</w:t>
      </w:r>
      <w:r w:rsidR="00557A9E">
        <w:rPr>
          <w:rFonts w:hint="eastAsia"/>
        </w:rPr>
        <w:t>4</w:t>
      </w:r>
      <w:r w:rsidR="00557A9E" w:rsidRPr="008C18AF">
        <w:rPr>
          <w:rFonts w:hint="eastAsia"/>
        </w:rPr>
        <w:t>封装</w:t>
      </w:r>
      <w:r w:rsidR="00557A9E">
        <w:rPr>
          <w:rFonts w:hint="eastAsia"/>
        </w:rPr>
        <w:t>成员方法</w:t>
      </w:r>
      <w:r>
        <w:rPr>
          <w:rFonts w:eastAsia="楷体_GB2312"/>
          <w:sz w:val="28"/>
          <w:szCs w:val="28"/>
          <w:u w:val="single"/>
        </w:rPr>
        <w:fldChar w:fldCharType="end"/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指导教师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干晓聪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</w:p>
    <w:p w14:paraId="1D04BF34" w14:textId="77777777" w:rsidR="00D26470" w:rsidRPr="000E4AF4" w:rsidRDefault="00D26470" w:rsidP="00D2647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实验项目编号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实验项目类型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实验地点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>数学系机房</w:t>
      </w:r>
      <w:r w:rsidRPr="000E4AF4">
        <w:rPr>
          <w:rFonts w:eastAsia="楷体_GB2312"/>
          <w:sz w:val="28"/>
          <w:szCs w:val="28"/>
          <w:u w:val="single"/>
        </w:rPr>
        <w:t xml:space="preserve">        </w:t>
      </w:r>
    </w:p>
    <w:p w14:paraId="5A27E124" w14:textId="77777777" w:rsidR="00D26470" w:rsidRPr="000E4AF4" w:rsidRDefault="00D26470" w:rsidP="00D2647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学生姓名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 w:hint="eastAsia"/>
          <w:sz w:val="28"/>
          <w:szCs w:val="28"/>
          <w:u w:val="single"/>
        </w:rPr>
        <w:t xml:space="preserve"> 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Pr="00222C72">
        <w:rPr>
          <w:rFonts w:eastAsia="楷体_GB2312" w:hint="eastAsia"/>
          <w:sz w:val="28"/>
          <w:szCs w:val="28"/>
          <w:u w:val="single"/>
        </w:rPr>
        <w:instrText xml:space="preserve">REF </w:instrText>
      </w:r>
      <w:r w:rsidRPr="00222C72">
        <w:rPr>
          <w:rFonts w:eastAsia="楷体_GB2312" w:hint="eastAsia"/>
          <w:sz w:val="28"/>
          <w:szCs w:val="28"/>
          <w:u w:val="single"/>
        </w:rPr>
        <w:instrText>姓名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557A9E">
        <w:rPr>
          <w:rFonts w:hint="eastAsia"/>
          <w:sz w:val="24"/>
          <w:u w:val="single"/>
        </w:rPr>
        <w:t>xx</w:t>
      </w:r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</w:t>
      </w:r>
      <w:r w:rsidRPr="000E4AF4">
        <w:rPr>
          <w:rFonts w:eastAsia="楷体_GB2312"/>
          <w:sz w:val="28"/>
          <w:szCs w:val="28"/>
        </w:rPr>
        <w:t>学号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222C72">
        <w:rPr>
          <w:rFonts w:eastAsia="楷体_GB2312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REF </w:instrText>
      </w:r>
      <w:r w:rsidRPr="00222C72">
        <w:rPr>
          <w:rFonts w:eastAsia="楷体_GB2312"/>
          <w:sz w:val="28"/>
          <w:szCs w:val="28"/>
          <w:u w:val="single"/>
        </w:rPr>
        <w:instrText>学号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 w:rsidRPr="00557A9E">
        <w:rPr>
          <w:rFonts w:hint="eastAsia"/>
          <w:sz w:val="24"/>
          <w:u w:val="single"/>
        </w:rPr>
        <w:t>yy</w:t>
      </w:r>
      <w:proofErr w:type="spellEnd"/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         </w:t>
      </w:r>
    </w:p>
    <w:p w14:paraId="46F50535" w14:textId="77777777" w:rsidR="00D26470" w:rsidRPr="000E4AF4" w:rsidRDefault="00D26470" w:rsidP="00D2647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学院</w:t>
      </w:r>
      <w:r w:rsidRPr="000E4AF4">
        <w:rPr>
          <w:rFonts w:eastAsia="楷体_GB2312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>信息学院</w:t>
      </w:r>
      <w:r w:rsidRPr="000E4AF4">
        <w:rPr>
          <w:rFonts w:eastAsia="楷体_GB2312"/>
          <w:sz w:val="28"/>
          <w:szCs w:val="28"/>
          <w:u w:val="single"/>
        </w:rPr>
        <w:t xml:space="preserve">     </w:t>
      </w:r>
      <w:r w:rsidRPr="000E4AF4">
        <w:rPr>
          <w:rFonts w:eastAsia="楷体_GB2312"/>
          <w:sz w:val="28"/>
          <w:szCs w:val="28"/>
        </w:rPr>
        <w:t>系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 w:hint="eastAsia"/>
          <w:sz w:val="28"/>
          <w:szCs w:val="28"/>
          <w:u w:val="single"/>
        </w:rPr>
        <w:t>数学系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/>
          <w:sz w:val="28"/>
          <w:szCs w:val="28"/>
        </w:rPr>
        <w:t>专业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5D1266">
        <w:rPr>
          <w:rFonts w:eastAsia="楷体_GB2312"/>
          <w:sz w:val="28"/>
          <w:szCs w:val="28"/>
          <w:u w:val="single"/>
        </w:rPr>
        <w:fldChar w:fldCharType="begin"/>
      </w:r>
      <w:r w:rsidRPr="005D1266">
        <w:rPr>
          <w:rFonts w:eastAsia="楷体_GB2312"/>
          <w:sz w:val="28"/>
          <w:szCs w:val="28"/>
          <w:u w:val="single"/>
        </w:rPr>
        <w:instrText xml:space="preserve"> REF </w:instrText>
      </w:r>
      <w:r w:rsidRPr="005D1266">
        <w:rPr>
          <w:rFonts w:eastAsia="楷体_GB2312"/>
          <w:sz w:val="28"/>
          <w:szCs w:val="28"/>
          <w:u w:val="single"/>
        </w:rPr>
        <w:instrText>专业</w:instrText>
      </w:r>
      <w:r w:rsidRPr="005D1266">
        <w:rPr>
          <w:rFonts w:eastAsia="楷体_GB2312"/>
          <w:sz w:val="28"/>
          <w:szCs w:val="28"/>
          <w:u w:val="single"/>
        </w:rPr>
        <w:instrText xml:space="preserve"> </w:instrText>
      </w:r>
      <w:r w:rsidRPr="005D1266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>
        <w:rPr>
          <w:rFonts w:hint="eastAsia"/>
          <w:sz w:val="24"/>
        </w:rPr>
        <w:t>zz</w:t>
      </w:r>
      <w:proofErr w:type="spellEnd"/>
      <w:r w:rsidRPr="005D1266">
        <w:rPr>
          <w:rFonts w:eastAsia="楷体_GB2312"/>
          <w:sz w:val="28"/>
          <w:szCs w:val="28"/>
          <w:u w:val="single"/>
        </w:rPr>
        <w:fldChar w:fldCharType="end"/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  <w:r w:rsidRPr="000E4AF4">
        <w:rPr>
          <w:rFonts w:eastAsia="楷体_GB2312"/>
          <w:sz w:val="28"/>
          <w:szCs w:val="28"/>
        </w:rPr>
        <w:t xml:space="preserve">  </w:t>
      </w:r>
    </w:p>
    <w:p w14:paraId="40D5A802" w14:textId="77777777" w:rsidR="00D26470" w:rsidRPr="000E4AF4" w:rsidRDefault="00D26470" w:rsidP="00D26470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/>
          <w:sz w:val="28"/>
          <w:szCs w:val="28"/>
          <w:u w:val="single"/>
        </w:rPr>
        <w:fldChar w:fldCharType="begin"/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 w:hint="eastAsia"/>
          <w:sz w:val="28"/>
          <w:szCs w:val="28"/>
          <w:u w:val="single"/>
        </w:rPr>
        <w:instrText xml:space="preserve">REF </w:instrText>
      </w:r>
      <w:r>
        <w:rPr>
          <w:rFonts w:eastAsia="楷体_GB2312" w:hint="eastAsia"/>
          <w:sz w:val="28"/>
          <w:szCs w:val="28"/>
          <w:u w:val="single"/>
        </w:rPr>
        <w:instrText>实验时间</w:instrText>
      </w:r>
      <w:r>
        <w:rPr>
          <w:rFonts w:eastAsia="楷体_GB2312" w:hint="eastAsia"/>
          <w:sz w:val="28"/>
          <w:szCs w:val="28"/>
          <w:u w:val="single"/>
        </w:rPr>
        <w:instrText xml:space="preserve"> \h</w:instrText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 w:rsidRPr="00D604AA">
        <w:rPr>
          <w:rFonts w:eastAsia="楷体_GB2312"/>
          <w:sz w:val="28"/>
          <w:szCs w:val="28"/>
          <w:u w:val="single"/>
        </w:rPr>
      </w:r>
      <w:r>
        <w:rPr>
          <w:rFonts w:eastAsia="楷体_GB2312"/>
          <w:sz w:val="28"/>
          <w:szCs w:val="28"/>
          <w:u w:val="single"/>
        </w:rPr>
        <w:fldChar w:fldCharType="separate"/>
      </w:r>
      <w:r w:rsidR="00557A9E" w:rsidRPr="000E4AF4">
        <w:rPr>
          <w:rFonts w:eastAsia="楷体_GB2312"/>
          <w:sz w:val="28"/>
          <w:szCs w:val="28"/>
        </w:rPr>
        <w:t>实验时间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午～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</w:t>
      </w:r>
      <w:r w:rsidR="00557A9E" w:rsidRPr="000E4AF4">
        <w:rPr>
          <w:rFonts w:eastAsia="楷体_GB2312"/>
          <w:sz w:val="28"/>
          <w:szCs w:val="28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温度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℃</w:t>
      </w:r>
      <w:r w:rsidR="00557A9E" w:rsidRPr="000E4AF4">
        <w:rPr>
          <w:rFonts w:eastAsia="楷体_GB2312"/>
          <w:sz w:val="28"/>
          <w:szCs w:val="28"/>
        </w:rPr>
        <w:t>湿度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fldChar w:fldCharType="end"/>
      </w:r>
    </w:p>
    <w:p w14:paraId="5F9B21D4" w14:textId="77777777" w:rsidR="00D26470" w:rsidRPr="000E4AF4" w:rsidRDefault="00D26470" w:rsidP="00D26470">
      <w:pPr>
        <w:spacing w:line="420" w:lineRule="exact"/>
        <w:rPr>
          <w:rFonts w:eastAsia="楷体_GB2312" w:hint="eastAsia"/>
          <w:sz w:val="28"/>
          <w:szCs w:val="28"/>
        </w:rPr>
      </w:pPr>
    </w:p>
    <w:p w14:paraId="5D6D9855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一、实验目的</w:t>
      </w:r>
    </w:p>
    <w:p w14:paraId="5079D84F" w14:textId="77777777" w:rsidR="00D26470" w:rsidRPr="000E4AF4" w:rsidRDefault="00CF35AC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</w:t>
      </w:r>
      <w:r w:rsidR="00D26470">
        <w:rPr>
          <w:rFonts w:hint="eastAsia"/>
          <w:sz w:val="28"/>
          <w:szCs w:val="28"/>
        </w:rPr>
        <w:t>成员方法</w:t>
      </w:r>
    </w:p>
    <w:p w14:paraId="6D6C29F6" w14:textId="77777777" w:rsidR="00D26470" w:rsidRPr="000E4AF4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6992A558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二、实验环境</w:t>
      </w:r>
    </w:p>
    <w:p w14:paraId="39DE1F39" w14:textId="77777777" w:rsidR="00D26470" w:rsidRPr="000E4AF4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PC X64 / PC X86</w:t>
      </w:r>
    </w:p>
    <w:p w14:paraId="1960AA05" w14:textId="77777777" w:rsidR="00D26470" w:rsidRPr="000E4AF4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操作系统：</w:t>
      </w:r>
      <w:r w:rsidRPr="000E4AF4">
        <w:rPr>
          <w:sz w:val="28"/>
          <w:szCs w:val="28"/>
        </w:rPr>
        <w:t>W</w:t>
      </w:r>
      <w:r w:rsidRPr="000E4AF4">
        <w:rPr>
          <w:rFonts w:hint="eastAsia"/>
          <w:sz w:val="28"/>
          <w:szCs w:val="28"/>
        </w:rPr>
        <w:t>indows / Linux / MacOS</w:t>
      </w:r>
    </w:p>
    <w:p w14:paraId="2C675344" w14:textId="77777777" w:rsidR="00D26470" w:rsidRPr="000E4AF4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 / Python / C++</w:t>
      </w:r>
    </w:p>
    <w:p w14:paraId="12F21C31" w14:textId="77777777" w:rsidR="00D26470" w:rsidRPr="000E4AF4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Eclipse / Visual Studio Code / IntelliJ IDEA</w:t>
      </w:r>
    </w:p>
    <w:p w14:paraId="6D303806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</w:p>
    <w:p w14:paraId="6DE22F2B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三、程序原理</w:t>
      </w:r>
    </w:p>
    <w:p w14:paraId="19388187" w14:textId="77777777" w:rsidR="00D26470" w:rsidRPr="00127979" w:rsidRDefault="008C6904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proofErr w:type="gramStart"/>
      <w:r w:rsidRPr="008C6904">
        <w:rPr>
          <w:rFonts w:hint="eastAsia"/>
          <w:sz w:val="28"/>
          <w:szCs w:val="28"/>
        </w:rPr>
        <w:t>将类</w:t>
      </w:r>
      <w:proofErr w:type="gramEnd"/>
      <w:r w:rsidRPr="008C6904">
        <w:rPr>
          <w:rFonts w:hint="eastAsia"/>
          <w:sz w:val="28"/>
          <w:szCs w:val="28"/>
        </w:rPr>
        <w:t>Person</w:t>
      </w:r>
      <w:r w:rsidRPr="008C6904">
        <w:rPr>
          <w:rFonts w:hint="eastAsia"/>
          <w:sz w:val="28"/>
          <w:szCs w:val="28"/>
        </w:rPr>
        <w:t>的两个</w:t>
      </w:r>
      <w:r w:rsidRPr="008C6904">
        <w:rPr>
          <w:rFonts w:hint="eastAsia"/>
          <w:sz w:val="28"/>
          <w:szCs w:val="28"/>
        </w:rPr>
        <w:t>static</w:t>
      </w:r>
      <w:r w:rsidRPr="008C6904">
        <w:rPr>
          <w:rFonts w:hint="eastAsia"/>
          <w:sz w:val="28"/>
          <w:szCs w:val="28"/>
        </w:rPr>
        <w:t>函数</w:t>
      </w:r>
      <w:proofErr w:type="spellStart"/>
      <w:r w:rsidRPr="008C6904">
        <w:rPr>
          <w:rFonts w:hint="eastAsia"/>
          <w:sz w:val="28"/>
          <w:szCs w:val="28"/>
        </w:rPr>
        <w:t>setIdName</w:t>
      </w:r>
      <w:proofErr w:type="spellEnd"/>
      <w:r w:rsidRPr="008C6904">
        <w:rPr>
          <w:rFonts w:hint="eastAsia"/>
          <w:sz w:val="28"/>
          <w:szCs w:val="28"/>
        </w:rPr>
        <w:t>, show</w:t>
      </w:r>
      <w:r w:rsidRPr="008C6904">
        <w:rPr>
          <w:rFonts w:hint="eastAsia"/>
          <w:sz w:val="28"/>
          <w:szCs w:val="28"/>
        </w:rPr>
        <w:t>改为成员方法</w:t>
      </w:r>
    </w:p>
    <w:p w14:paraId="27CDEA17" w14:textId="77777777" w:rsidR="00D26470" w:rsidRPr="005A7BC1" w:rsidRDefault="00D26470" w:rsidP="00D26470">
      <w:pPr>
        <w:adjustRightInd w:val="0"/>
        <w:snapToGrid w:val="0"/>
        <w:ind w:firstLine="420"/>
        <w:rPr>
          <w:rFonts w:hint="eastAsia"/>
          <w:i/>
          <w:color w:val="808080"/>
          <w:sz w:val="24"/>
        </w:rPr>
      </w:pPr>
      <w:r>
        <w:rPr>
          <w:rFonts w:hint="eastAsia"/>
          <w:i/>
          <w:color w:val="808080"/>
          <w:sz w:val="24"/>
        </w:rPr>
        <w:t>可在此</w:t>
      </w:r>
      <w:r w:rsidRPr="005A7BC1">
        <w:rPr>
          <w:rFonts w:hint="eastAsia"/>
          <w:i/>
          <w:color w:val="808080"/>
          <w:sz w:val="24"/>
        </w:rPr>
        <w:t>补充详细原理与代码结构的简要说明</w:t>
      </w:r>
    </w:p>
    <w:p w14:paraId="219A4A3A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</w:p>
    <w:p w14:paraId="371E4CB1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四、程序代码</w:t>
      </w:r>
    </w:p>
    <w:p w14:paraId="2070EFEE" w14:textId="77777777" w:rsidR="00D26470" w:rsidRPr="00FC798E" w:rsidRDefault="00D26470" w:rsidP="00D26470">
      <w:pPr>
        <w:adjustRightInd w:val="0"/>
        <w:snapToGrid w:val="0"/>
        <w:spacing w:after="120"/>
        <w:ind w:firstLine="560"/>
        <w:rPr>
          <w:rFonts w:hint="eastAsia"/>
          <w:i/>
          <w:color w:val="808080"/>
          <w:sz w:val="28"/>
          <w:szCs w:val="28"/>
        </w:rPr>
      </w:pPr>
      <w:r w:rsidRPr="00FC798E">
        <w:rPr>
          <w:rFonts w:hint="eastAsia"/>
          <w:i/>
          <w:color w:val="808080"/>
          <w:sz w:val="28"/>
          <w:szCs w:val="28"/>
        </w:rPr>
        <w:t xml:space="preserve">// </w:t>
      </w:r>
      <w:r w:rsidRPr="00FC798E">
        <w:rPr>
          <w:rFonts w:hint="eastAsia"/>
          <w:i/>
          <w:color w:val="808080"/>
          <w:sz w:val="28"/>
          <w:szCs w:val="28"/>
        </w:rPr>
        <w:t>参考代码</w:t>
      </w:r>
      <w:r>
        <w:rPr>
          <w:rFonts w:hint="eastAsia"/>
          <w:i/>
          <w:color w:val="808080"/>
          <w:sz w:val="28"/>
          <w:szCs w:val="28"/>
        </w:rPr>
        <w:t>sis0</w:t>
      </w:r>
      <w:r w:rsidR="00430D7D">
        <w:rPr>
          <w:rFonts w:hint="eastAsia"/>
          <w:i/>
          <w:color w:val="808080"/>
          <w:sz w:val="28"/>
          <w:szCs w:val="28"/>
        </w:rPr>
        <w:t>4</w:t>
      </w:r>
    </w:p>
    <w:p w14:paraId="27B137D5" w14:textId="77777777" w:rsidR="00D26470" w:rsidRPr="00894186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54B7ACF6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</w:p>
    <w:p w14:paraId="25733741" w14:textId="77777777" w:rsidR="00D26470" w:rsidRDefault="00D26470" w:rsidP="00D2647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五、出现的问题、原因与解决方法</w:t>
      </w:r>
    </w:p>
    <w:p w14:paraId="501B82F1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</w:p>
    <w:p w14:paraId="4A7B3895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0E4AF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测试数据与</w:t>
      </w:r>
      <w:r w:rsidRPr="000E4AF4">
        <w:rPr>
          <w:rFonts w:hint="eastAsia"/>
          <w:b/>
          <w:sz w:val="28"/>
          <w:szCs w:val="28"/>
        </w:rPr>
        <w:t>运行结果</w:t>
      </w:r>
    </w:p>
    <w:p w14:paraId="74368E95" w14:textId="77777777" w:rsidR="00D26470" w:rsidRDefault="00D26470" w:rsidP="00D26470">
      <w:pPr>
        <w:rPr>
          <w:rFonts w:hint="eastAsia"/>
          <w:b/>
          <w:sz w:val="28"/>
          <w:szCs w:val="28"/>
        </w:rPr>
      </w:pPr>
    </w:p>
    <w:p w14:paraId="6C08DDE4" w14:textId="77777777" w:rsidR="00D26470" w:rsidRPr="004C07A5" w:rsidRDefault="00D26470" w:rsidP="00D26470">
      <w:pPr>
        <w:pStyle w:val="1"/>
        <w:rPr>
          <w:rFonts w:hint="eastAsia"/>
        </w:rPr>
      </w:pPr>
      <w:bookmarkStart w:id="20" w:name="_Ref147683149"/>
      <w:r w:rsidRPr="008C18AF">
        <w:rPr>
          <w:rFonts w:hint="eastAsia"/>
        </w:rPr>
        <w:lastRenderedPageBreak/>
        <w:t>sis0</w:t>
      </w:r>
      <w:r>
        <w:rPr>
          <w:rFonts w:hint="eastAsia"/>
        </w:rPr>
        <w:t>5</w:t>
      </w:r>
      <w:r>
        <w:rPr>
          <w:rFonts w:hint="eastAsia"/>
        </w:rPr>
        <w:t>构造函数</w:t>
      </w:r>
      <w:bookmarkEnd w:id="20"/>
    </w:p>
    <w:p w14:paraId="2B356618" w14:textId="77777777" w:rsidR="00D26470" w:rsidRPr="000E4AF4" w:rsidRDefault="00D26470" w:rsidP="00D26470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课程名称</w:t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2474D3" w:rsidRPr="00ED0B01">
        <w:rPr>
          <w:sz w:val="28"/>
          <w:szCs w:val="28"/>
        </w:rPr>
        <w:fldChar w:fldCharType="begin"/>
      </w:r>
      <w:r w:rsidR="002474D3" w:rsidRPr="00ED0B01">
        <w:rPr>
          <w:sz w:val="28"/>
          <w:szCs w:val="28"/>
        </w:rPr>
        <w:instrText xml:space="preserve"> REF  </w:instrText>
      </w:r>
      <w:r w:rsidR="002474D3" w:rsidRPr="00ED0B01">
        <w:rPr>
          <w:sz w:val="28"/>
          <w:szCs w:val="28"/>
        </w:rPr>
        <w:instrText>课程名称</w:instrText>
      </w:r>
      <w:r w:rsidR="002474D3" w:rsidRPr="00ED0B01">
        <w:rPr>
          <w:sz w:val="28"/>
          <w:szCs w:val="28"/>
        </w:rPr>
        <w:instrText xml:space="preserve"> \h  \* MERGEFORMAT </w:instrText>
      </w:r>
      <w:r w:rsidR="002474D3" w:rsidRPr="00ED0B01">
        <w:rPr>
          <w:sz w:val="28"/>
          <w:szCs w:val="28"/>
        </w:rPr>
      </w:r>
      <w:r w:rsidR="002474D3" w:rsidRPr="00ED0B01">
        <w:rPr>
          <w:sz w:val="28"/>
          <w:szCs w:val="28"/>
        </w:rPr>
        <w:fldChar w:fldCharType="separate"/>
      </w:r>
      <w:r w:rsidR="00557A9E" w:rsidRPr="00557A9E">
        <w:rPr>
          <w:rFonts w:hint="eastAsia"/>
          <w:sz w:val="28"/>
          <w:szCs w:val="28"/>
        </w:rPr>
        <w:t>面向对象程序设计</w:t>
      </w:r>
      <w:r w:rsidR="00557A9E" w:rsidRPr="00557A9E">
        <w:rPr>
          <w:rFonts w:hint="eastAsia"/>
          <w:sz w:val="28"/>
          <w:szCs w:val="28"/>
        </w:rPr>
        <w:t>/Java</w:t>
      </w:r>
      <w:r w:rsidR="00557A9E" w:rsidRPr="00557A9E">
        <w:rPr>
          <w:rFonts w:hint="eastAsia"/>
          <w:sz w:val="28"/>
          <w:szCs w:val="28"/>
        </w:rPr>
        <w:t>语言</w:t>
      </w:r>
      <w:r w:rsidR="002474D3" w:rsidRPr="00ED0B01">
        <w:rPr>
          <w:sz w:val="28"/>
          <w:szCs w:val="28"/>
        </w:rPr>
        <w:fldChar w:fldCharType="end"/>
      </w:r>
      <w:r w:rsidR="002474D3" w:rsidRPr="000E4AF4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2474D3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Pr="000E4AF4">
        <w:rPr>
          <w:rFonts w:eastAsia="楷体_GB2312"/>
          <w:sz w:val="28"/>
          <w:szCs w:val="28"/>
        </w:rPr>
        <w:t>成绩评定</w:t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</w:p>
    <w:p w14:paraId="3A9A80B5" w14:textId="77777777" w:rsidR="00D26470" w:rsidRPr="000E4AF4" w:rsidRDefault="00D26470" w:rsidP="00D26470">
      <w:pPr>
        <w:spacing w:line="420" w:lineRule="exact"/>
        <w:rPr>
          <w:rFonts w:eastAsia="楷体_GB2312"/>
          <w:sz w:val="28"/>
          <w:szCs w:val="28"/>
        </w:rPr>
      </w:pPr>
      <w:r w:rsidRPr="000E4AF4">
        <w:rPr>
          <w:rFonts w:eastAsia="楷体_GB2312"/>
          <w:sz w:val="28"/>
          <w:szCs w:val="28"/>
        </w:rPr>
        <w:t>实验项目名称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 </w:t>
      </w:r>
      <w:r w:rsidR="008F7A41">
        <w:rPr>
          <w:rFonts w:eastAsia="楷体_GB2312"/>
          <w:sz w:val="28"/>
          <w:szCs w:val="28"/>
          <w:u w:val="single"/>
        </w:rPr>
        <w:fldChar w:fldCharType="begin"/>
      </w:r>
      <w:r w:rsidR="008F7A41">
        <w:rPr>
          <w:rFonts w:eastAsia="楷体_GB2312"/>
          <w:sz w:val="28"/>
          <w:szCs w:val="28"/>
          <w:u w:val="single"/>
        </w:rPr>
        <w:instrText xml:space="preserve"> </w:instrText>
      </w:r>
      <w:r w:rsidR="008F7A41">
        <w:rPr>
          <w:rFonts w:eastAsia="楷体_GB2312" w:hint="eastAsia"/>
          <w:sz w:val="28"/>
          <w:szCs w:val="28"/>
          <w:u w:val="single"/>
        </w:rPr>
        <w:instrText>REF _Ref147683149 \h</w:instrText>
      </w:r>
      <w:r w:rsidR="008F7A41">
        <w:rPr>
          <w:rFonts w:eastAsia="楷体_GB2312"/>
          <w:sz w:val="28"/>
          <w:szCs w:val="28"/>
          <w:u w:val="single"/>
        </w:rPr>
        <w:instrText xml:space="preserve"> </w:instrText>
      </w:r>
      <w:r w:rsidR="008F7A41">
        <w:rPr>
          <w:rFonts w:eastAsia="楷体_GB2312"/>
          <w:sz w:val="28"/>
          <w:szCs w:val="28"/>
          <w:u w:val="single"/>
        </w:rPr>
      </w:r>
      <w:r w:rsidR="008F7A41">
        <w:rPr>
          <w:rFonts w:eastAsia="楷体_GB2312"/>
          <w:sz w:val="28"/>
          <w:szCs w:val="28"/>
          <w:u w:val="single"/>
        </w:rPr>
        <w:fldChar w:fldCharType="separate"/>
      </w:r>
      <w:r w:rsidR="00557A9E" w:rsidRPr="008C18AF">
        <w:rPr>
          <w:rFonts w:hint="eastAsia"/>
        </w:rPr>
        <w:t>sis0</w:t>
      </w:r>
      <w:r w:rsidR="00557A9E">
        <w:rPr>
          <w:rFonts w:hint="eastAsia"/>
        </w:rPr>
        <w:t>5</w:t>
      </w:r>
      <w:r w:rsidR="00557A9E">
        <w:rPr>
          <w:rFonts w:hint="eastAsia"/>
        </w:rPr>
        <w:t>构造函数</w:t>
      </w:r>
      <w:r w:rsidR="008F7A41">
        <w:rPr>
          <w:rFonts w:eastAsia="楷体_GB2312"/>
          <w:sz w:val="28"/>
          <w:szCs w:val="28"/>
          <w:u w:val="single"/>
        </w:rPr>
        <w:fldChar w:fldCharType="end"/>
      </w:r>
      <w:r w:rsidRPr="000F2EED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指导教师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干晓聪</w:t>
      </w:r>
      <w:r w:rsidRPr="000F2EED">
        <w:rPr>
          <w:rFonts w:eastAsia="楷体_GB2312"/>
          <w:sz w:val="28"/>
          <w:szCs w:val="28"/>
          <w:u w:val="single"/>
        </w:rPr>
        <w:t xml:space="preserve">  </w:t>
      </w:r>
    </w:p>
    <w:p w14:paraId="54487F5D" w14:textId="77777777" w:rsidR="00D26470" w:rsidRPr="000E4AF4" w:rsidRDefault="00D26470" w:rsidP="00D2647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实验项目编号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实验项目类型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eastAsia="楷体_GB2312"/>
          <w:sz w:val="28"/>
          <w:szCs w:val="28"/>
        </w:rPr>
        <w:t>实验地点</w:t>
      </w:r>
      <w:r w:rsidRPr="000E4AF4">
        <w:rPr>
          <w:rFonts w:eastAsia="楷体_GB2312"/>
          <w:sz w:val="28"/>
          <w:szCs w:val="28"/>
          <w:u w:val="single"/>
        </w:rPr>
        <w:t xml:space="preserve"> </w:t>
      </w:r>
      <w:r w:rsidRPr="000E4AF4">
        <w:rPr>
          <w:rFonts w:ascii="楷体_GB2312" w:eastAsia="楷体_GB2312" w:hint="eastAsia"/>
          <w:sz w:val="28"/>
          <w:szCs w:val="28"/>
          <w:u w:val="single"/>
        </w:rPr>
        <w:t>数学系机房</w:t>
      </w:r>
      <w:r w:rsidRPr="000E4AF4">
        <w:rPr>
          <w:rFonts w:eastAsia="楷体_GB2312"/>
          <w:sz w:val="28"/>
          <w:szCs w:val="28"/>
          <w:u w:val="single"/>
        </w:rPr>
        <w:t xml:space="preserve">        </w:t>
      </w:r>
    </w:p>
    <w:p w14:paraId="7C4AE3EE" w14:textId="77777777" w:rsidR="00D26470" w:rsidRPr="000E4AF4" w:rsidRDefault="00D26470" w:rsidP="00D2647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学生姓名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 w:hint="eastAsia"/>
          <w:sz w:val="28"/>
          <w:szCs w:val="28"/>
          <w:u w:val="single"/>
        </w:rPr>
        <w:t xml:space="preserve"> 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</w:instrText>
      </w:r>
      <w:r w:rsidRPr="00222C72">
        <w:rPr>
          <w:rFonts w:eastAsia="楷体_GB2312" w:hint="eastAsia"/>
          <w:sz w:val="28"/>
          <w:szCs w:val="28"/>
          <w:u w:val="single"/>
        </w:rPr>
        <w:instrText xml:space="preserve">REF </w:instrText>
      </w:r>
      <w:r w:rsidRPr="00222C72">
        <w:rPr>
          <w:rFonts w:eastAsia="楷体_GB2312" w:hint="eastAsia"/>
          <w:sz w:val="28"/>
          <w:szCs w:val="28"/>
          <w:u w:val="single"/>
        </w:rPr>
        <w:instrText>姓名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r w:rsidR="00557A9E" w:rsidRPr="00557A9E">
        <w:rPr>
          <w:rFonts w:hint="eastAsia"/>
          <w:sz w:val="24"/>
          <w:u w:val="single"/>
        </w:rPr>
        <w:t>xx</w:t>
      </w:r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 w:hint="eastAsia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</w:t>
      </w:r>
      <w:r w:rsidRPr="000E4AF4">
        <w:rPr>
          <w:rFonts w:eastAsia="楷体_GB2312"/>
          <w:sz w:val="28"/>
          <w:szCs w:val="28"/>
        </w:rPr>
        <w:t>学号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222C72">
        <w:rPr>
          <w:rFonts w:eastAsia="楷体_GB2312"/>
          <w:sz w:val="28"/>
          <w:szCs w:val="28"/>
          <w:u w:val="single"/>
        </w:rPr>
        <w:t xml:space="preserve"> </w:t>
      </w:r>
      <w:r w:rsidRPr="00222C72">
        <w:rPr>
          <w:rFonts w:eastAsia="楷体_GB2312"/>
          <w:sz w:val="28"/>
          <w:szCs w:val="28"/>
          <w:u w:val="single"/>
        </w:rPr>
        <w:fldChar w:fldCharType="begin"/>
      </w:r>
      <w:r w:rsidRPr="00222C72">
        <w:rPr>
          <w:rFonts w:eastAsia="楷体_GB2312"/>
          <w:sz w:val="28"/>
          <w:szCs w:val="28"/>
          <w:u w:val="single"/>
        </w:rPr>
        <w:instrText xml:space="preserve"> REF </w:instrText>
      </w:r>
      <w:r w:rsidRPr="00222C72">
        <w:rPr>
          <w:rFonts w:eastAsia="楷体_GB2312"/>
          <w:sz w:val="28"/>
          <w:szCs w:val="28"/>
          <w:u w:val="single"/>
        </w:rPr>
        <w:instrText>学号</w:instrText>
      </w:r>
      <w:r w:rsidRPr="00222C72">
        <w:rPr>
          <w:rFonts w:eastAsia="楷体_GB2312"/>
          <w:sz w:val="28"/>
          <w:szCs w:val="28"/>
          <w:u w:val="single"/>
        </w:rPr>
        <w:instrText xml:space="preserve">  \* MERGEFORMAT </w:instrText>
      </w:r>
      <w:r w:rsidRPr="00222C72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 w:rsidRPr="00557A9E">
        <w:rPr>
          <w:rFonts w:hint="eastAsia"/>
          <w:sz w:val="24"/>
          <w:u w:val="single"/>
        </w:rPr>
        <w:t>yy</w:t>
      </w:r>
      <w:proofErr w:type="spellEnd"/>
      <w:r w:rsidRPr="00222C72">
        <w:rPr>
          <w:rFonts w:eastAsia="楷体_GB2312"/>
          <w:sz w:val="28"/>
          <w:szCs w:val="28"/>
          <w:u w:val="single"/>
        </w:rPr>
        <w:fldChar w:fldCharType="end"/>
      </w:r>
      <w:r w:rsidRPr="00222C72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/>
          <w:sz w:val="28"/>
          <w:szCs w:val="28"/>
          <w:u w:val="single"/>
        </w:rPr>
        <w:t xml:space="preserve">                   </w:t>
      </w:r>
    </w:p>
    <w:p w14:paraId="601716CC" w14:textId="77777777" w:rsidR="00D26470" w:rsidRPr="000E4AF4" w:rsidRDefault="00D26470" w:rsidP="00D2647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0E4AF4">
        <w:rPr>
          <w:rFonts w:eastAsia="楷体_GB2312"/>
          <w:sz w:val="28"/>
          <w:szCs w:val="28"/>
        </w:rPr>
        <w:t>学院</w:t>
      </w:r>
      <w:r w:rsidRPr="000E4AF4">
        <w:rPr>
          <w:rFonts w:eastAsia="楷体_GB2312"/>
          <w:sz w:val="28"/>
          <w:szCs w:val="28"/>
          <w:u w:val="single"/>
        </w:rPr>
        <w:t xml:space="preserve">      </w:t>
      </w:r>
      <w:r w:rsidRPr="000E4AF4">
        <w:rPr>
          <w:rFonts w:eastAsia="楷体_GB2312" w:hint="eastAsia"/>
          <w:sz w:val="28"/>
          <w:szCs w:val="28"/>
          <w:u w:val="single"/>
        </w:rPr>
        <w:t>信息学院</w:t>
      </w:r>
      <w:r w:rsidRPr="000E4AF4">
        <w:rPr>
          <w:rFonts w:eastAsia="楷体_GB2312"/>
          <w:sz w:val="28"/>
          <w:szCs w:val="28"/>
          <w:u w:val="single"/>
        </w:rPr>
        <w:t xml:space="preserve">     </w:t>
      </w:r>
      <w:r w:rsidRPr="000E4AF4">
        <w:rPr>
          <w:rFonts w:eastAsia="楷体_GB2312"/>
          <w:sz w:val="28"/>
          <w:szCs w:val="28"/>
        </w:rPr>
        <w:t>系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0E4AF4">
        <w:rPr>
          <w:rFonts w:eastAsia="楷体_GB2312" w:hint="eastAsia"/>
          <w:sz w:val="28"/>
          <w:szCs w:val="28"/>
          <w:u w:val="single"/>
        </w:rPr>
        <w:t>数学系</w:t>
      </w:r>
      <w:r w:rsidRPr="000E4AF4">
        <w:rPr>
          <w:rFonts w:eastAsia="楷体_GB2312"/>
          <w:sz w:val="28"/>
          <w:szCs w:val="28"/>
          <w:u w:val="single"/>
        </w:rPr>
        <w:t xml:space="preserve">    </w:t>
      </w:r>
      <w:r w:rsidRPr="000E4AF4">
        <w:rPr>
          <w:rFonts w:eastAsia="楷体_GB2312"/>
          <w:sz w:val="28"/>
          <w:szCs w:val="28"/>
        </w:rPr>
        <w:t>专业</w:t>
      </w:r>
      <w:r w:rsidRPr="000E4AF4">
        <w:rPr>
          <w:rFonts w:eastAsia="楷体_GB2312"/>
          <w:sz w:val="28"/>
          <w:szCs w:val="28"/>
          <w:u w:val="single"/>
        </w:rPr>
        <w:t xml:space="preserve">  </w:t>
      </w:r>
      <w:r w:rsidRPr="005D1266">
        <w:rPr>
          <w:rFonts w:eastAsia="楷体_GB2312"/>
          <w:sz w:val="28"/>
          <w:szCs w:val="28"/>
          <w:u w:val="single"/>
        </w:rPr>
        <w:fldChar w:fldCharType="begin"/>
      </w:r>
      <w:r w:rsidRPr="005D1266">
        <w:rPr>
          <w:rFonts w:eastAsia="楷体_GB2312"/>
          <w:sz w:val="28"/>
          <w:szCs w:val="28"/>
          <w:u w:val="single"/>
        </w:rPr>
        <w:instrText xml:space="preserve"> REF </w:instrText>
      </w:r>
      <w:r w:rsidRPr="005D1266">
        <w:rPr>
          <w:rFonts w:eastAsia="楷体_GB2312"/>
          <w:sz w:val="28"/>
          <w:szCs w:val="28"/>
          <w:u w:val="single"/>
        </w:rPr>
        <w:instrText>专业</w:instrText>
      </w:r>
      <w:r w:rsidRPr="005D1266">
        <w:rPr>
          <w:rFonts w:eastAsia="楷体_GB2312"/>
          <w:sz w:val="28"/>
          <w:szCs w:val="28"/>
          <w:u w:val="single"/>
        </w:rPr>
        <w:instrText xml:space="preserve"> </w:instrText>
      </w:r>
      <w:r w:rsidRPr="005D1266">
        <w:rPr>
          <w:rFonts w:eastAsia="楷体_GB2312"/>
          <w:sz w:val="28"/>
          <w:szCs w:val="28"/>
          <w:u w:val="single"/>
        </w:rPr>
        <w:fldChar w:fldCharType="separate"/>
      </w:r>
      <w:proofErr w:type="spellStart"/>
      <w:r w:rsidR="00557A9E">
        <w:rPr>
          <w:rFonts w:hint="eastAsia"/>
          <w:sz w:val="24"/>
        </w:rPr>
        <w:t>zz</w:t>
      </w:r>
      <w:proofErr w:type="spellEnd"/>
      <w:r w:rsidRPr="005D1266">
        <w:rPr>
          <w:rFonts w:eastAsia="楷体_GB2312"/>
          <w:sz w:val="28"/>
          <w:szCs w:val="28"/>
          <w:u w:val="single"/>
        </w:rPr>
        <w:fldChar w:fldCharType="end"/>
      </w:r>
      <w:r w:rsidRPr="000E4AF4">
        <w:rPr>
          <w:rFonts w:eastAsia="楷体_GB2312"/>
          <w:sz w:val="28"/>
          <w:szCs w:val="28"/>
          <w:u w:val="single"/>
        </w:rPr>
        <w:t xml:space="preserve">            </w:t>
      </w:r>
      <w:r w:rsidRPr="000E4AF4">
        <w:rPr>
          <w:rFonts w:eastAsia="楷体_GB2312"/>
          <w:sz w:val="28"/>
          <w:szCs w:val="28"/>
        </w:rPr>
        <w:t xml:space="preserve">  </w:t>
      </w:r>
    </w:p>
    <w:p w14:paraId="70D27B54" w14:textId="77777777" w:rsidR="00D26470" w:rsidRPr="000E4AF4" w:rsidRDefault="00D26470" w:rsidP="00D26470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>
        <w:rPr>
          <w:rFonts w:eastAsia="楷体_GB2312"/>
          <w:sz w:val="28"/>
          <w:szCs w:val="28"/>
          <w:u w:val="single"/>
        </w:rPr>
        <w:fldChar w:fldCharType="begin"/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>
        <w:rPr>
          <w:rFonts w:eastAsia="楷体_GB2312" w:hint="eastAsia"/>
          <w:sz w:val="28"/>
          <w:szCs w:val="28"/>
          <w:u w:val="single"/>
        </w:rPr>
        <w:instrText xml:space="preserve">REF </w:instrText>
      </w:r>
      <w:r>
        <w:rPr>
          <w:rFonts w:eastAsia="楷体_GB2312" w:hint="eastAsia"/>
          <w:sz w:val="28"/>
          <w:szCs w:val="28"/>
          <w:u w:val="single"/>
        </w:rPr>
        <w:instrText>实验时间</w:instrText>
      </w:r>
      <w:r>
        <w:rPr>
          <w:rFonts w:eastAsia="楷体_GB2312" w:hint="eastAsia"/>
          <w:sz w:val="28"/>
          <w:szCs w:val="28"/>
          <w:u w:val="single"/>
        </w:rPr>
        <w:instrText xml:space="preserve"> \h</w:instrText>
      </w:r>
      <w:r>
        <w:rPr>
          <w:rFonts w:eastAsia="楷体_GB2312"/>
          <w:sz w:val="28"/>
          <w:szCs w:val="28"/>
          <w:u w:val="single"/>
        </w:rPr>
        <w:instrText xml:space="preserve"> </w:instrText>
      </w:r>
      <w:r w:rsidRPr="00D604AA">
        <w:rPr>
          <w:rFonts w:eastAsia="楷体_GB2312"/>
          <w:sz w:val="28"/>
          <w:szCs w:val="28"/>
          <w:u w:val="single"/>
        </w:rPr>
      </w:r>
      <w:r>
        <w:rPr>
          <w:rFonts w:eastAsia="楷体_GB2312"/>
          <w:sz w:val="28"/>
          <w:szCs w:val="28"/>
          <w:u w:val="single"/>
        </w:rPr>
        <w:fldChar w:fldCharType="separate"/>
      </w:r>
      <w:r w:rsidR="00557A9E" w:rsidRPr="000E4AF4">
        <w:rPr>
          <w:rFonts w:eastAsia="楷体_GB2312"/>
          <w:sz w:val="28"/>
          <w:szCs w:val="28"/>
        </w:rPr>
        <w:t>实验时间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年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 w:hint="eastAsia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午～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月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日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午</w:t>
      </w:r>
      <w:r w:rsidR="00557A9E" w:rsidRPr="000E4AF4">
        <w:rPr>
          <w:rFonts w:eastAsia="楷体_GB2312"/>
          <w:sz w:val="28"/>
          <w:szCs w:val="28"/>
        </w:rPr>
        <w:t xml:space="preserve"> </w:t>
      </w:r>
      <w:r w:rsidR="00557A9E" w:rsidRPr="000E4AF4">
        <w:rPr>
          <w:rFonts w:eastAsia="楷体_GB2312"/>
          <w:sz w:val="28"/>
          <w:szCs w:val="28"/>
        </w:rPr>
        <w:t>温度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</w:t>
      </w:r>
      <w:r w:rsidR="00557A9E" w:rsidRPr="000E4AF4">
        <w:rPr>
          <w:rFonts w:eastAsia="楷体_GB2312"/>
          <w:sz w:val="28"/>
          <w:szCs w:val="28"/>
        </w:rPr>
        <w:t>℃</w:t>
      </w:r>
      <w:r w:rsidR="00557A9E" w:rsidRPr="000E4AF4">
        <w:rPr>
          <w:rFonts w:eastAsia="楷体_GB2312"/>
          <w:sz w:val="28"/>
          <w:szCs w:val="28"/>
        </w:rPr>
        <w:t>湿度</w:t>
      </w:r>
      <w:r w:rsidR="00557A9E" w:rsidRPr="000E4AF4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fldChar w:fldCharType="end"/>
      </w:r>
    </w:p>
    <w:p w14:paraId="55D242F2" w14:textId="77777777" w:rsidR="00D26470" w:rsidRPr="000E4AF4" w:rsidRDefault="00D26470" w:rsidP="00D26470">
      <w:pPr>
        <w:spacing w:line="420" w:lineRule="exact"/>
        <w:rPr>
          <w:rFonts w:eastAsia="楷体_GB2312" w:hint="eastAsia"/>
          <w:sz w:val="28"/>
          <w:szCs w:val="28"/>
        </w:rPr>
      </w:pPr>
    </w:p>
    <w:p w14:paraId="7E5F1A72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一、实验目的</w:t>
      </w:r>
    </w:p>
    <w:p w14:paraId="21869422" w14:textId="77777777" w:rsidR="00D26470" w:rsidRPr="000E4AF4" w:rsidRDefault="00CF35AC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</w:t>
      </w:r>
      <w:r w:rsidR="00D26470" w:rsidRPr="00FB5ABE">
        <w:rPr>
          <w:rFonts w:hint="eastAsia"/>
          <w:sz w:val="28"/>
          <w:szCs w:val="28"/>
        </w:rPr>
        <w:t>构造函数</w:t>
      </w:r>
    </w:p>
    <w:p w14:paraId="42ED949F" w14:textId="77777777" w:rsidR="00D26470" w:rsidRPr="000E4AF4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2F6B8169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二、实验环境</w:t>
      </w:r>
    </w:p>
    <w:p w14:paraId="4A507754" w14:textId="77777777" w:rsidR="00D26470" w:rsidRPr="000E4AF4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计算机：</w:t>
      </w:r>
      <w:r>
        <w:rPr>
          <w:rFonts w:hint="eastAsia"/>
          <w:sz w:val="28"/>
          <w:szCs w:val="28"/>
        </w:rPr>
        <w:t>PC X64 / PC X86</w:t>
      </w:r>
    </w:p>
    <w:p w14:paraId="0BFEB7B9" w14:textId="77777777" w:rsidR="00D26470" w:rsidRPr="000E4AF4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 w:rsidRPr="000E4AF4">
        <w:rPr>
          <w:rFonts w:hint="eastAsia"/>
          <w:sz w:val="28"/>
          <w:szCs w:val="28"/>
        </w:rPr>
        <w:t>操作系统：</w:t>
      </w:r>
      <w:r w:rsidRPr="000E4AF4">
        <w:rPr>
          <w:sz w:val="28"/>
          <w:szCs w:val="28"/>
        </w:rPr>
        <w:t>W</w:t>
      </w:r>
      <w:r w:rsidRPr="000E4AF4">
        <w:rPr>
          <w:rFonts w:hint="eastAsia"/>
          <w:sz w:val="28"/>
          <w:szCs w:val="28"/>
        </w:rPr>
        <w:t>indows / Linux / MacOS</w:t>
      </w:r>
    </w:p>
    <w:p w14:paraId="45DADE64" w14:textId="77777777" w:rsidR="00D26470" w:rsidRPr="000E4AF4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 / Python / C++</w:t>
      </w:r>
    </w:p>
    <w:p w14:paraId="78928648" w14:textId="77777777" w:rsidR="00D26470" w:rsidRPr="000E4AF4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Eclipse / Visual Studio Code / IntelliJ IDEA</w:t>
      </w:r>
    </w:p>
    <w:p w14:paraId="28365DD6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</w:p>
    <w:p w14:paraId="48BAA0F3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三、程序原理</w:t>
      </w:r>
    </w:p>
    <w:p w14:paraId="3ABD6BAF" w14:textId="77777777" w:rsidR="00D26470" w:rsidRPr="00127979" w:rsidRDefault="00CF35AC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  <w:proofErr w:type="gramStart"/>
      <w:r w:rsidRPr="00CF35AC">
        <w:rPr>
          <w:rFonts w:hint="eastAsia"/>
          <w:sz w:val="28"/>
          <w:szCs w:val="28"/>
        </w:rPr>
        <w:t>将类</w:t>
      </w:r>
      <w:proofErr w:type="gramEnd"/>
      <w:r w:rsidRPr="00CF35AC">
        <w:rPr>
          <w:rFonts w:hint="eastAsia"/>
          <w:sz w:val="28"/>
          <w:szCs w:val="28"/>
        </w:rPr>
        <w:t>Person</w:t>
      </w:r>
      <w:r w:rsidRPr="00CF35AC">
        <w:rPr>
          <w:rFonts w:hint="eastAsia"/>
          <w:sz w:val="28"/>
          <w:szCs w:val="28"/>
        </w:rPr>
        <w:t>的第一个</w:t>
      </w:r>
      <w:r w:rsidRPr="00CF35AC">
        <w:rPr>
          <w:rFonts w:hint="eastAsia"/>
          <w:sz w:val="28"/>
          <w:szCs w:val="28"/>
        </w:rPr>
        <w:t>static</w:t>
      </w:r>
      <w:r w:rsidRPr="00CF35AC">
        <w:rPr>
          <w:rFonts w:hint="eastAsia"/>
          <w:sz w:val="28"/>
          <w:szCs w:val="28"/>
        </w:rPr>
        <w:t>的</w:t>
      </w:r>
      <w:r w:rsidRPr="00CF35AC">
        <w:rPr>
          <w:rFonts w:hint="eastAsia"/>
          <w:sz w:val="28"/>
          <w:szCs w:val="28"/>
        </w:rPr>
        <w:t>create</w:t>
      </w:r>
      <w:r w:rsidRPr="00CF35AC">
        <w:rPr>
          <w:rFonts w:hint="eastAsia"/>
          <w:sz w:val="28"/>
          <w:szCs w:val="28"/>
        </w:rPr>
        <w:t>函数改为构造函数。充分利用创建对象时的流程，甚至可省略构造函数</w:t>
      </w:r>
    </w:p>
    <w:p w14:paraId="0FD8F783" w14:textId="77777777" w:rsidR="00D26470" w:rsidRPr="005A7BC1" w:rsidRDefault="00D26470" w:rsidP="00D26470">
      <w:pPr>
        <w:adjustRightInd w:val="0"/>
        <w:snapToGrid w:val="0"/>
        <w:ind w:firstLine="420"/>
        <w:rPr>
          <w:rFonts w:hint="eastAsia"/>
          <w:i/>
          <w:color w:val="808080"/>
          <w:sz w:val="24"/>
        </w:rPr>
      </w:pPr>
      <w:r>
        <w:rPr>
          <w:rFonts w:hint="eastAsia"/>
          <w:i/>
          <w:color w:val="808080"/>
          <w:sz w:val="24"/>
        </w:rPr>
        <w:t>可在此</w:t>
      </w:r>
      <w:r w:rsidRPr="005A7BC1">
        <w:rPr>
          <w:rFonts w:hint="eastAsia"/>
          <w:i/>
          <w:color w:val="808080"/>
          <w:sz w:val="24"/>
        </w:rPr>
        <w:t>补充详细原理与代码结构的简要说明</w:t>
      </w:r>
    </w:p>
    <w:p w14:paraId="119C1563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</w:p>
    <w:p w14:paraId="2BED44AB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  <w:r w:rsidRPr="000E4AF4">
        <w:rPr>
          <w:rFonts w:hint="eastAsia"/>
          <w:b/>
          <w:sz w:val="28"/>
          <w:szCs w:val="28"/>
        </w:rPr>
        <w:t>四、程序代码</w:t>
      </w:r>
    </w:p>
    <w:p w14:paraId="48701575" w14:textId="77777777" w:rsidR="00D26470" w:rsidRPr="00FC798E" w:rsidRDefault="00D26470" w:rsidP="00D26470">
      <w:pPr>
        <w:adjustRightInd w:val="0"/>
        <w:snapToGrid w:val="0"/>
        <w:spacing w:after="120"/>
        <w:ind w:firstLine="560"/>
        <w:rPr>
          <w:rFonts w:hint="eastAsia"/>
          <w:i/>
          <w:color w:val="808080"/>
          <w:sz w:val="28"/>
          <w:szCs w:val="28"/>
        </w:rPr>
      </w:pPr>
      <w:r w:rsidRPr="00FC798E">
        <w:rPr>
          <w:rFonts w:hint="eastAsia"/>
          <w:i/>
          <w:color w:val="808080"/>
          <w:sz w:val="28"/>
          <w:szCs w:val="28"/>
        </w:rPr>
        <w:t xml:space="preserve">// </w:t>
      </w:r>
      <w:r w:rsidRPr="00FC798E">
        <w:rPr>
          <w:rFonts w:hint="eastAsia"/>
          <w:i/>
          <w:color w:val="808080"/>
          <w:sz w:val="28"/>
          <w:szCs w:val="28"/>
        </w:rPr>
        <w:t>参考代码</w:t>
      </w:r>
      <w:r>
        <w:rPr>
          <w:rFonts w:hint="eastAsia"/>
          <w:i/>
          <w:color w:val="808080"/>
          <w:sz w:val="28"/>
          <w:szCs w:val="28"/>
        </w:rPr>
        <w:t>sis0</w:t>
      </w:r>
      <w:r w:rsidR="00430D7D">
        <w:rPr>
          <w:rFonts w:hint="eastAsia"/>
          <w:i/>
          <w:color w:val="808080"/>
          <w:sz w:val="28"/>
          <w:szCs w:val="28"/>
        </w:rPr>
        <w:t>5</w:t>
      </w:r>
    </w:p>
    <w:p w14:paraId="0EF41255" w14:textId="77777777" w:rsidR="00D26470" w:rsidRPr="00894186" w:rsidRDefault="00D26470" w:rsidP="00D26470">
      <w:pPr>
        <w:adjustRightInd w:val="0"/>
        <w:snapToGrid w:val="0"/>
        <w:ind w:firstLine="420"/>
        <w:rPr>
          <w:rFonts w:hint="eastAsia"/>
          <w:sz w:val="28"/>
          <w:szCs w:val="28"/>
        </w:rPr>
      </w:pPr>
    </w:p>
    <w:p w14:paraId="446FFEC7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</w:p>
    <w:p w14:paraId="178DDF1A" w14:textId="77777777" w:rsidR="00D26470" w:rsidRDefault="00D26470" w:rsidP="00D2647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五、出现的问题、原因与解决方法</w:t>
      </w:r>
    </w:p>
    <w:p w14:paraId="38B4B4DF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</w:p>
    <w:p w14:paraId="078BB358" w14:textId="77777777" w:rsidR="00D26470" w:rsidRPr="000E4AF4" w:rsidRDefault="00D26470" w:rsidP="00D2647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0E4AF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测试数据与</w:t>
      </w:r>
      <w:r w:rsidRPr="000E4AF4">
        <w:rPr>
          <w:rFonts w:hint="eastAsia"/>
          <w:b/>
          <w:sz w:val="28"/>
          <w:szCs w:val="28"/>
        </w:rPr>
        <w:t>运行结果</w:t>
      </w:r>
    </w:p>
    <w:p w14:paraId="156BF2C4" w14:textId="77777777" w:rsidR="00D26470" w:rsidRDefault="00D26470" w:rsidP="00D26470">
      <w:pPr>
        <w:rPr>
          <w:rFonts w:hint="eastAsia"/>
          <w:b/>
          <w:sz w:val="28"/>
          <w:szCs w:val="28"/>
        </w:rPr>
      </w:pPr>
    </w:p>
    <w:p w14:paraId="694CFABB" w14:textId="77777777" w:rsidR="00D26470" w:rsidRPr="00E077EB" w:rsidRDefault="00D26470" w:rsidP="00D26470">
      <w:pPr>
        <w:rPr>
          <w:rFonts w:hint="eastAsia"/>
          <w:b/>
          <w:sz w:val="28"/>
          <w:szCs w:val="28"/>
        </w:rPr>
      </w:pPr>
    </w:p>
    <w:bookmarkEnd w:id="17"/>
    <w:p w14:paraId="493BB43F" w14:textId="77777777" w:rsidR="00D26470" w:rsidRPr="00D26470" w:rsidRDefault="00D26470" w:rsidP="00D26470">
      <w:pPr>
        <w:rPr>
          <w:rFonts w:hint="eastAsia"/>
          <w:b/>
          <w:sz w:val="28"/>
          <w:szCs w:val="28"/>
        </w:rPr>
      </w:pPr>
    </w:p>
    <w:sectPr w:rsidR="00D26470" w:rsidRPr="00D26470" w:rsidSect="0047016F">
      <w:headerReference w:type="default" r:id="rId8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09C1" w14:textId="77777777" w:rsidR="00A256B0" w:rsidRDefault="00A256B0">
      <w:r>
        <w:separator/>
      </w:r>
    </w:p>
  </w:endnote>
  <w:endnote w:type="continuationSeparator" w:id="0">
    <w:p w14:paraId="34AD8B0A" w14:textId="77777777" w:rsidR="00A256B0" w:rsidRDefault="00A2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F5BB" w14:textId="77777777" w:rsidR="00A256B0" w:rsidRDefault="00A256B0">
      <w:r>
        <w:separator/>
      </w:r>
    </w:p>
  </w:footnote>
  <w:footnote w:type="continuationSeparator" w:id="0">
    <w:p w14:paraId="7512DE85" w14:textId="77777777" w:rsidR="00A256B0" w:rsidRDefault="00A25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C7D3" w14:textId="27D6283B" w:rsidR="00D907F3" w:rsidRPr="0047016F" w:rsidRDefault="00D907F3" w:rsidP="00710FBA">
    <w:pPr>
      <w:jc w:val="center"/>
      <w:rPr>
        <w:rFonts w:ascii="楷体_GB2312" w:eastAsia="楷体_GB2312" w:hint="eastAsia"/>
        <w:b/>
        <w:szCs w:val="21"/>
      </w:rPr>
    </w:pPr>
    <w:r w:rsidRPr="0047016F">
      <w:rPr>
        <w:rFonts w:ascii="楷体_GB2312" w:eastAsia="楷体_GB2312" w:hint="eastAsia"/>
        <w:b/>
        <w:sz w:val="44"/>
        <w:szCs w:val="44"/>
      </w:rPr>
      <w:t>暨南大学本科实验报告专用纸(附页)</w:t>
    </w:r>
  </w:p>
  <w:p w14:paraId="0F73ACB8" w14:textId="77777777" w:rsidR="00D907F3" w:rsidRPr="00236464" w:rsidRDefault="00D907F3" w:rsidP="0047016F">
    <w:pPr>
      <w:rPr>
        <w:rFonts w:ascii="楷体_GB2312" w:eastAsia="楷体_GB2312" w:hint="eastAsia"/>
        <w:b/>
        <w:szCs w:val="21"/>
      </w:rPr>
    </w:pPr>
    <w:r w:rsidRPr="0047016F">
      <w:rPr>
        <w:rFonts w:ascii="楷体_GB2312" w:eastAsia="楷体_GB2312" w:hint="eastAsia"/>
        <w:b/>
        <w:szCs w:val="21"/>
        <w:u w:val="single"/>
      </w:rPr>
      <w:t xml:space="preserve">                                                                                               </w:t>
    </w:r>
    <w:r>
      <w:rPr>
        <w:rFonts w:ascii="楷体_GB2312" w:eastAsia="楷体_GB2312" w:hint="eastAsia"/>
        <w:b/>
        <w:szCs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12A"/>
    <w:multiLevelType w:val="multilevel"/>
    <w:tmpl w:val="A088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C39DF"/>
    <w:multiLevelType w:val="hybridMultilevel"/>
    <w:tmpl w:val="D0C6D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C32799"/>
    <w:multiLevelType w:val="hybridMultilevel"/>
    <w:tmpl w:val="F8CC31A2"/>
    <w:lvl w:ilvl="0" w:tplc="1A9ACC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F3D54EE"/>
    <w:multiLevelType w:val="hybridMultilevel"/>
    <w:tmpl w:val="B8C05172"/>
    <w:lvl w:ilvl="0" w:tplc="C218C7A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FFFF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4F40E44"/>
    <w:multiLevelType w:val="multilevel"/>
    <w:tmpl w:val="5DBA3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DF315E1"/>
    <w:multiLevelType w:val="hybridMultilevel"/>
    <w:tmpl w:val="00FC4414"/>
    <w:lvl w:ilvl="0" w:tplc="315048F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4AC2190"/>
    <w:multiLevelType w:val="hybridMultilevel"/>
    <w:tmpl w:val="A8F663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201C3C"/>
    <w:multiLevelType w:val="multilevel"/>
    <w:tmpl w:val="F2A0AB2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BFB6D92"/>
    <w:multiLevelType w:val="hybridMultilevel"/>
    <w:tmpl w:val="7E56399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98052993">
    <w:abstractNumId w:val="5"/>
  </w:num>
  <w:num w:numId="2" w16cid:durableId="647443029">
    <w:abstractNumId w:val="2"/>
  </w:num>
  <w:num w:numId="3" w16cid:durableId="287325698">
    <w:abstractNumId w:val="6"/>
  </w:num>
  <w:num w:numId="4" w16cid:durableId="152114047">
    <w:abstractNumId w:val="4"/>
  </w:num>
  <w:num w:numId="5" w16cid:durableId="761530194">
    <w:abstractNumId w:val="0"/>
  </w:num>
  <w:num w:numId="6" w16cid:durableId="73747289">
    <w:abstractNumId w:val="8"/>
  </w:num>
  <w:num w:numId="7" w16cid:durableId="1228998566">
    <w:abstractNumId w:val="3"/>
  </w:num>
  <w:num w:numId="8" w16cid:durableId="387656831">
    <w:abstractNumId w:val="7"/>
  </w:num>
  <w:num w:numId="9" w16cid:durableId="84609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000C22"/>
    <w:rsid w:val="00005EE3"/>
    <w:rsid w:val="0000738B"/>
    <w:rsid w:val="0001038C"/>
    <w:rsid w:val="00010B88"/>
    <w:rsid w:val="00011786"/>
    <w:rsid w:val="000177F0"/>
    <w:rsid w:val="00022AB9"/>
    <w:rsid w:val="000258B3"/>
    <w:rsid w:val="00033959"/>
    <w:rsid w:val="000360A2"/>
    <w:rsid w:val="000379B7"/>
    <w:rsid w:val="00043B56"/>
    <w:rsid w:val="000445B8"/>
    <w:rsid w:val="000446A4"/>
    <w:rsid w:val="000565DB"/>
    <w:rsid w:val="00056BA3"/>
    <w:rsid w:val="00062C92"/>
    <w:rsid w:val="00063EFB"/>
    <w:rsid w:val="00065197"/>
    <w:rsid w:val="00065361"/>
    <w:rsid w:val="0006544C"/>
    <w:rsid w:val="000721B1"/>
    <w:rsid w:val="000823F2"/>
    <w:rsid w:val="0008289C"/>
    <w:rsid w:val="0008371C"/>
    <w:rsid w:val="00086E85"/>
    <w:rsid w:val="000931C1"/>
    <w:rsid w:val="00094016"/>
    <w:rsid w:val="00094AB3"/>
    <w:rsid w:val="00097CD1"/>
    <w:rsid w:val="000A0C4E"/>
    <w:rsid w:val="000A2121"/>
    <w:rsid w:val="000A279B"/>
    <w:rsid w:val="000A3726"/>
    <w:rsid w:val="000A3E97"/>
    <w:rsid w:val="000A64BF"/>
    <w:rsid w:val="000A7F7D"/>
    <w:rsid w:val="000B2B46"/>
    <w:rsid w:val="000B7BBF"/>
    <w:rsid w:val="000C022E"/>
    <w:rsid w:val="000C18F5"/>
    <w:rsid w:val="000C28CF"/>
    <w:rsid w:val="000C71CA"/>
    <w:rsid w:val="000D24B7"/>
    <w:rsid w:val="000D4DE6"/>
    <w:rsid w:val="000E3E5C"/>
    <w:rsid w:val="000E4AF4"/>
    <w:rsid w:val="000F2EED"/>
    <w:rsid w:val="000F537F"/>
    <w:rsid w:val="000F65C8"/>
    <w:rsid w:val="001019BF"/>
    <w:rsid w:val="00102D01"/>
    <w:rsid w:val="001076CD"/>
    <w:rsid w:val="00114D71"/>
    <w:rsid w:val="00120EF0"/>
    <w:rsid w:val="0012537D"/>
    <w:rsid w:val="00127695"/>
    <w:rsid w:val="00127979"/>
    <w:rsid w:val="00134D59"/>
    <w:rsid w:val="0013747D"/>
    <w:rsid w:val="00140A97"/>
    <w:rsid w:val="001417C2"/>
    <w:rsid w:val="001426F7"/>
    <w:rsid w:val="00144357"/>
    <w:rsid w:val="00145EF3"/>
    <w:rsid w:val="00146582"/>
    <w:rsid w:val="001471EE"/>
    <w:rsid w:val="001579AB"/>
    <w:rsid w:val="00157B37"/>
    <w:rsid w:val="00160631"/>
    <w:rsid w:val="001617A6"/>
    <w:rsid w:val="00162703"/>
    <w:rsid w:val="00164EF6"/>
    <w:rsid w:val="001656BF"/>
    <w:rsid w:val="00166CC2"/>
    <w:rsid w:val="0019210A"/>
    <w:rsid w:val="001945CD"/>
    <w:rsid w:val="001A11A6"/>
    <w:rsid w:val="001A3D5E"/>
    <w:rsid w:val="001B1F6D"/>
    <w:rsid w:val="001B3330"/>
    <w:rsid w:val="001B7B8E"/>
    <w:rsid w:val="001C2060"/>
    <w:rsid w:val="001C2248"/>
    <w:rsid w:val="001C568D"/>
    <w:rsid w:val="001D5A5C"/>
    <w:rsid w:val="001E1620"/>
    <w:rsid w:val="001E333D"/>
    <w:rsid w:val="001E604F"/>
    <w:rsid w:val="001E7458"/>
    <w:rsid w:val="001F1B14"/>
    <w:rsid w:val="001F5173"/>
    <w:rsid w:val="001F7D4E"/>
    <w:rsid w:val="00201624"/>
    <w:rsid w:val="00204F28"/>
    <w:rsid w:val="002119F5"/>
    <w:rsid w:val="00213DE8"/>
    <w:rsid w:val="0021424B"/>
    <w:rsid w:val="002142DA"/>
    <w:rsid w:val="00222C72"/>
    <w:rsid w:val="00223D70"/>
    <w:rsid w:val="00225FD1"/>
    <w:rsid w:val="00227E55"/>
    <w:rsid w:val="002318B4"/>
    <w:rsid w:val="00231BCF"/>
    <w:rsid w:val="00231F03"/>
    <w:rsid w:val="00236464"/>
    <w:rsid w:val="002474D3"/>
    <w:rsid w:val="002502A3"/>
    <w:rsid w:val="00254ECA"/>
    <w:rsid w:val="00260FAC"/>
    <w:rsid w:val="0027101F"/>
    <w:rsid w:val="00276061"/>
    <w:rsid w:val="002775C4"/>
    <w:rsid w:val="00281BBA"/>
    <w:rsid w:val="00286840"/>
    <w:rsid w:val="0029099B"/>
    <w:rsid w:val="00290D73"/>
    <w:rsid w:val="00294966"/>
    <w:rsid w:val="002949CB"/>
    <w:rsid w:val="00294D6F"/>
    <w:rsid w:val="002B2E41"/>
    <w:rsid w:val="002C06F7"/>
    <w:rsid w:val="002D5BC3"/>
    <w:rsid w:val="002E0CED"/>
    <w:rsid w:val="002E5A7F"/>
    <w:rsid w:val="002E7E60"/>
    <w:rsid w:val="002F18E6"/>
    <w:rsid w:val="002F4366"/>
    <w:rsid w:val="002F46AD"/>
    <w:rsid w:val="002F6C02"/>
    <w:rsid w:val="003014B1"/>
    <w:rsid w:val="0030230C"/>
    <w:rsid w:val="003045E0"/>
    <w:rsid w:val="00307843"/>
    <w:rsid w:val="003167BC"/>
    <w:rsid w:val="00317AE5"/>
    <w:rsid w:val="00324BB5"/>
    <w:rsid w:val="00330265"/>
    <w:rsid w:val="00331E59"/>
    <w:rsid w:val="00332F43"/>
    <w:rsid w:val="00333D9D"/>
    <w:rsid w:val="003408C6"/>
    <w:rsid w:val="00341E5C"/>
    <w:rsid w:val="003423E3"/>
    <w:rsid w:val="0034423D"/>
    <w:rsid w:val="00347521"/>
    <w:rsid w:val="00354386"/>
    <w:rsid w:val="00362CF8"/>
    <w:rsid w:val="00366082"/>
    <w:rsid w:val="00370257"/>
    <w:rsid w:val="003745DF"/>
    <w:rsid w:val="00377742"/>
    <w:rsid w:val="00380B09"/>
    <w:rsid w:val="00382F93"/>
    <w:rsid w:val="00386F09"/>
    <w:rsid w:val="0038752C"/>
    <w:rsid w:val="003919B7"/>
    <w:rsid w:val="0039339D"/>
    <w:rsid w:val="00394908"/>
    <w:rsid w:val="003976E7"/>
    <w:rsid w:val="0039796E"/>
    <w:rsid w:val="00397FDE"/>
    <w:rsid w:val="003A104B"/>
    <w:rsid w:val="003B1F4B"/>
    <w:rsid w:val="003B5C28"/>
    <w:rsid w:val="003B6431"/>
    <w:rsid w:val="003B79F1"/>
    <w:rsid w:val="003C1D92"/>
    <w:rsid w:val="003C20DD"/>
    <w:rsid w:val="003C584F"/>
    <w:rsid w:val="003D4CD9"/>
    <w:rsid w:val="003E4BD5"/>
    <w:rsid w:val="003E5004"/>
    <w:rsid w:val="003E51D1"/>
    <w:rsid w:val="003E560E"/>
    <w:rsid w:val="003E6130"/>
    <w:rsid w:val="003E63B2"/>
    <w:rsid w:val="003E6506"/>
    <w:rsid w:val="003E75FA"/>
    <w:rsid w:val="003F2D4B"/>
    <w:rsid w:val="003F7B04"/>
    <w:rsid w:val="004008FB"/>
    <w:rsid w:val="00400E57"/>
    <w:rsid w:val="004148E3"/>
    <w:rsid w:val="004175D7"/>
    <w:rsid w:val="00420203"/>
    <w:rsid w:val="004213DA"/>
    <w:rsid w:val="00422864"/>
    <w:rsid w:val="00423CA5"/>
    <w:rsid w:val="00427522"/>
    <w:rsid w:val="00430D7D"/>
    <w:rsid w:val="004315A0"/>
    <w:rsid w:val="00446E38"/>
    <w:rsid w:val="00447383"/>
    <w:rsid w:val="004537FE"/>
    <w:rsid w:val="00456A3C"/>
    <w:rsid w:val="0046234E"/>
    <w:rsid w:val="004633CD"/>
    <w:rsid w:val="0046534E"/>
    <w:rsid w:val="0047016F"/>
    <w:rsid w:val="00470398"/>
    <w:rsid w:val="004752BA"/>
    <w:rsid w:val="00476113"/>
    <w:rsid w:val="00481A0B"/>
    <w:rsid w:val="00482921"/>
    <w:rsid w:val="004929EF"/>
    <w:rsid w:val="00496943"/>
    <w:rsid w:val="004A15C7"/>
    <w:rsid w:val="004A24FE"/>
    <w:rsid w:val="004A287C"/>
    <w:rsid w:val="004B0C3B"/>
    <w:rsid w:val="004B0C82"/>
    <w:rsid w:val="004B22DF"/>
    <w:rsid w:val="004B744D"/>
    <w:rsid w:val="004B7A98"/>
    <w:rsid w:val="004C07A5"/>
    <w:rsid w:val="004C1A5D"/>
    <w:rsid w:val="004C4163"/>
    <w:rsid w:val="004C625F"/>
    <w:rsid w:val="004E663C"/>
    <w:rsid w:val="004E6A13"/>
    <w:rsid w:val="004E72D1"/>
    <w:rsid w:val="004F4275"/>
    <w:rsid w:val="004F4B37"/>
    <w:rsid w:val="0050701F"/>
    <w:rsid w:val="00513D6B"/>
    <w:rsid w:val="00514079"/>
    <w:rsid w:val="00515119"/>
    <w:rsid w:val="00517205"/>
    <w:rsid w:val="0051740A"/>
    <w:rsid w:val="00520259"/>
    <w:rsid w:val="005202B2"/>
    <w:rsid w:val="00535729"/>
    <w:rsid w:val="00535BC8"/>
    <w:rsid w:val="00535D09"/>
    <w:rsid w:val="005375B4"/>
    <w:rsid w:val="0054349A"/>
    <w:rsid w:val="0054351C"/>
    <w:rsid w:val="005440A5"/>
    <w:rsid w:val="00551772"/>
    <w:rsid w:val="00551E18"/>
    <w:rsid w:val="00553971"/>
    <w:rsid w:val="00557A9E"/>
    <w:rsid w:val="005619F2"/>
    <w:rsid w:val="005627E7"/>
    <w:rsid w:val="00563003"/>
    <w:rsid w:val="005632BA"/>
    <w:rsid w:val="00565463"/>
    <w:rsid w:val="0056779D"/>
    <w:rsid w:val="00581D93"/>
    <w:rsid w:val="00581FBA"/>
    <w:rsid w:val="00584700"/>
    <w:rsid w:val="005867BC"/>
    <w:rsid w:val="00591E47"/>
    <w:rsid w:val="00595F21"/>
    <w:rsid w:val="005A3FC4"/>
    <w:rsid w:val="005A706B"/>
    <w:rsid w:val="005A7BC1"/>
    <w:rsid w:val="005B0CEF"/>
    <w:rsid w:val="005C135A"/>
    <w:rsid w:val="005C1F31"/>
    <w:rsid w:val="005C6130"/>
    <w:rsid w:val="005C666C"/>
    <w:rsid w:val="005C7F8D"/>
    <w:rsid w:val="005D1266"/>
    <w:rsid w:val="005D3825"/>
    <w:rsid w:val="005E1CB4"/>
    <w:rsid w:val="005E23D5"/>
    <w:rsid w:val="005E4644"/>
    <w:rsid w:val="005E4871"/>
    <w:rsid w:val="005E51EA"/>
    <w:rsid w:val="005E5CCE"/>
    <w:rsid w:val="005F4408"/>
    <w:rsid w:val="00603339"/>
    <w:rsid w:val="00603EBB"/>
    <w:rsid w:val="00603F6E"/>
    <w:rsid w:val="00610D7E"/>
    <w:rsid w:val="0061238B"/>
    <w:rsid w:val="0061260B"/>
    <w:rsid w:val="00615862"/>
    <w:rsid w:val="00615AEB"/>
    <w:rsid w:val="006174C2"/>
    <w:rsid w:val="00622EB5"/>
    <w:rsid w:val="0063079F"/>
    <w:rsid w:val="006328CB"/>
    <w:rsid w:val="00633A4E"/>
    <w:rsid w:val="00634692"/>
    <w:rsid w:val="00634B6E"/>
    <w:rsid w:val="006427ED"/>
    <w:rsid w:val="00646571"/>
    <w:rsid w:val="0064710F"/>
    <w:rsid w:val="00650B56"/>
    <w:rsid w:val="006615FE"/>
    <w:rsid w:val="00662275"/>
    <w:rsid w:val="00662392"/>
    <w:rsid w:val="00664750"/>
    <w:rsid w:val="0066598A"/>
    <w:rsid w:val="006709DE"/>
    <w:rsid w:val="00680FE5"/>
    <w:rsid w:val="006810A7"/>
    <w:rsid w:val="00681B59"/>
    <w:rsid w:val="006844C9"/>
    <w:rsid w:val="0068593E"/>
    <w:rsid w:val="00686744"/>
    <w:rsid w:val="00686A00"/>
    <w:rsid w:val="00686A66"/>
    <w:rsid w:val="00692220"/>
    <w:rsid w:val="006928BD"/>
    <w:rsid w:val="00695676"/>
    <w:rsid w:val="006A79CA"/>
    <w:rsid w:val="006B52E3"/>
    <w:rsid w:val="006B6673"/>
    <w:rsid w:val="006C3419"/>
    <w:rsid w:val="006C394F"/>
    <w:rsid w:val="006D50DE"/>
    <w:rsid w:val="006E082E"/>
    <w:rsid w:val="006F68C8"/>
    <w:rsid w:val="00710E9A"/>
    <w:rsid w:val="00710FBA"/>
    <w:rsid w:val="007121E6"/>
    <w:rsid w:val="00713E17"/>
    <w:rsid w:val="0071480F"/>
    <w:rsid w:val="00715353"/>
    <w:rsid w:val="0072443E"/>
    <w:rsid w:val="007307D4"/>
    <w:rsid w:val="00732D08"/>
    <w:rsid w:val="00735154"/>
    <w:rsid w:val="00742117"/>
    <w:rsid w:val="007458C8"/>
    <w:rsid w:val="00747428"/>
    <w:rsid w:val="00747FDC"/>
    <w:rsid w:val="0076061B"/>
    <w:rsid w:val="007628E6"/>
    <w:rsid w:val="00770EE4"/>
    <w:rsid w:val="007733AD"/>
    <w:rsid w:val="00773A7B"/>
    <w:rsid w:val="00776F89"/>
    <w:rsid w:val="00781058"/>
    <w:rsid w:val="00783B7C"/>
    <w:rsid w:val="00785C41"/>
    <w:rsid w:val="0078710E"/>
    <w:rsid w:val="00790B78"/>
    <w:rsid w:val="00791876"/>
    <w:rsid w:val="007920E4"/>
    <w:rsid w:val="00797389"/>
    <w:rsid w:val="007A0AEB"/>
    <w:rsid w:val="007A0CA2"/>
    <w:rsid w:val="007A3B64"/>
    <w:rsid w:val="007B7D37"/>
    <w:rsid w:val="007C1F72"/>
    <w:rsid w:val="007C2FEF"/>
    <w:rsid w:val="007C7E8F"/>
    <w:rsid w:val="007D3ABF"/>
    <w:rsid w:val="007E3034"/>
    <w:rsid w:val="007E350B"/>
    <w:rsid w:val="0080238E"/>
    <w:rsid w:val="008026BB"/>
    <w:rsid w:val="00805AA8"/>
    <w:rsid w:val="00806CD6"/>
    <w:rsid w:val="0080797C"/>
    <w:rsid w:val="00810D46"/>
    <w:rsid w:val="00814AD8"/>
    <w:rsid w:val="0081587E"/>
    <w:rsid w:val="00815BF0"/>
    <w:rsid w:val="008251DD"/>
    <w:rsid w:val="00825EAC"/>
    <w:rsid w:val="00831D21"/>
    <w:rsid w:val="00833659"/>
    <w:rsid w:val="0083651E"/>
    <w:rsid w:val="00836C25"/>
    <w:rsid w:val="00840091"/>
    <w:rsid w:val="00840FDC"/>
    <w:rsid w:val="00846282"/>
    <w:rsid w:val="00854A1C"/>
    <w:rsid w:val="0086104C"/>
    <w:rsid w:val="00861E7D"/>
    <w:rsid w:val="00863432"/>
    <w:rsid w:val="00864182"/>
    <w:rsid w:val="00871A90"/>
    <w:rsid w:val="00871AFC"/>
    <w:rsid w:val="008774D6"/>
    <w:rsid w:val="00877F77"/>
    <w:rsid w:val="0088408A"/>
    <w:rsid w:val="008867F0"/>
    <w:rsid w:val="00887B58"/>
    <w:rsid w:val="00893632"/>
    <w:rsid w:val="00894186"/>
    <w:rsid w:val="008A1CDE"/>
    <w:rsid w:val="008A2424"/>
    <w:rsid w:val="008A3A28"/>
    <w:rsid w:val="008A3E68"/>
    <w:rsid w:val="008A5D09"/>
    <w:rsid w:val="008B02E9"/>
    <w:rsid w:val="008B2B17"/>
    <w:rsid w:val="008C18AF"/>
    <w:rsid w:val="008C2256"/>
    <w:rsid w:val="008C6904"/>
    <w:rsid w:val="008D3626"/>
    <w:rsid w:val="008D3F8C"/>
    <w:rsid w:val="008D5682"/>
    <w:rsid w:val="008D7E42"/>
    <w:rsid w:val="008E02DF"/>
    <w:rsid w:val="008E12F5"/>
    <w:rsid w:val="008F0841"/>
    <w:rsid w:val="008F1EA2"/>
    <w:rsid w:val="008F3659"/>
    <w:rsid w:val="008F7A41"/>
    <w:rsid w:val="009008E0"/>
    <w:rsid w:val="00902CE5"/>
    <w:rsid w:val="00904A15"/>
    <w:rsid w:val="00905795"/>
    <w:rsid w:val="00911310"/>
    <w:rsid w:val="00913CE9"/>
    <w:rsid w:val="00931DDE"/>
    <w:rsid w:val="009405A8"/>
    <w:rsid w:val="00944825"/>
    <w:rsid w:val="00950685"/>
    <w:rsid w:val="00950C93"/>
    <w:rsid w:val="009558E1"/>
    <w:rsid w:val="0095686C"/>
    <w:rsid w:val="00956921"/>
    <w:rsid w:val="00962331"/>
    <w:rsid w:val="009635F2"/>
    <w:rsid w:val="009650CA"/>
    <w:rsid w:val="0096780F"/>
    <w:rsid w:val="00972C39"/>
    <w:rsid w:val="00975259"/>
    <w:rsid w:val="00977C65"/>
    <w:rsid w:val="00985D56"/>
    <w:rsid w:val="009900A5"/>
    <w:rsid w:val="00990E76"/>
    <w:rsid w:val="00991E8E"/>
    <w:rsid w:val="00996B09"/>
    <w:rsid w:val="00996B3F"/>
    <w:rsid w:val="009975BE"/>
    <w:rsid w:val="00997642"/>
    <w:rsid w:val="009A41CC"/>
    <w:rsid w:val="009A5443"/>
    <w:rsid w:val="009A6F91"/>
    <w:rsid w:val="009C098F"/>
    <w:rsid w:val="009C5EBC"/>
    <w:rsid w:val="009D0269"/>
    <w:rsid w:val="009D2EA8"/>
    <w:rsid w:val="009D76E7"/>
    <w:rsid w:val="009E0207"/>
    <w:rsid w:val="009E0940"/>
    <w:rsid w:val="009E1ED7"/>
    <w:rsid w:val="009E2A06"/>
    <w:rsid w:val="00A12C15"/>
    <w:rsid w:val="00A20231"/>
    <w:rsid w:val="00A256B0"/>
    <w:rsid w:val="00A25CAF"/>
    <w:rsid w:val="00A26445"/>
    <w:rsid w:val="00A322DB"/>
    <w:rsid w:val="00A32675"/>
    <w:rsid w:val="00A46338"/>
    <w:rsid w:val="00A504BE"/>
    <w:rsid w:val="00A53D2A"/>
    <w:rsid w:val="00A73CED"/>
    <w:rsid w:val="00A81933"/>
    <w:rsid w:val="00A84C01"/>
    <w:rsid w:val="00A85767"/>
    <w:rsid w:val="00A8676B"/>
    <w:rsid w:val="00A86FA9"/>
    <w:rsid w:val="00AA1904"/>
    <w:rsid w:val="00AA3417"/>
    <w:rsid w:val="00AA77FB"/>
    <w:rsid w:val="00AB0AA4"/>
    <w:rsid w:val="00AB2124"/>
    <w:rsid w:val="00AB26A8"/>
    <w:rsid w:val="00AB304B"/>
    <w:rsid w:val="00AB7C0A"/>
    <w:rsid w:val="00AC4366"/>
    <w:rsid w:val="00AD0DF3"/>
    <w:rsid w:val="00AD2CB3"/>
    <w:rsid w:val="00AF21E0"/>
    <w:rsid w:val="00AF698C"/>
    <w:rsid w:val="00B03031"/>
    <w:rsid w:val="00B03874"/>
    <w:rsid w:val="00B0429F"/>
    <w:rsid w:val="00B078AC"/>
    <w:rsid w:val="00B11201"/>
    <w:rsid w:val="00B20769"/>
    <w:rsid w:val="00B3182F"/>
    <w:rsid w:val="00B335A4"/>
    <w:rsid w:val="00B34597"/>
    <w:rsid w:val="00B37600"/>
    <w:rsid w:val="00B40A5C"/>
    <w:rsid w:val="00B436F6"/>
    <w:rsid w:val="00B437B7"/>
    <w:rsid w:val="00B43B17"/>
    <w:rsid w:val="00B53098"/>
    <w:rsid w:val="00B544BD"/>
    <w:rsid w:val="00B6030D"/>
    <w:rsid w:val="00B614C0"/>
    <w:rsid w:val="00B63B5D"/>
    <w:rsid w:val="00B67F85"/>
    <w:rsid w:val="00B71AEC"/>
    <w:rsid w:val="00B72562"/>
    <w:rsid w:val="00B72878"/>
    <w:rsid w:val="00B84C64"/>
    <w:rsid w:val="00B8533D"/>
    <w:rsid w:val="00B87AFF"/>
    <w:rsid w:val="00B922A1"/>
    <w:rsid w:val="00B9373F"/>
    <w:rsid w:val="00B95FA3"/>
    <w:rsid w:val="00B966D9"/>
    <w:rsid w:val="00BB59F9"/>
    <w:rsid w:val="00BB5A00"/>
    <w:rsid w:val="00BC19ED"/>
    <w:rsid w:val="00BC5283"/>
    <w:rsid w:val="00BC53B5"/>
    <w:rsid w:val="00BD0364"/>
    <w:rsid w:val="00BD193D"/>
    <w:rsid w:val="00BD48C6"/>
    <w:rsid w:val="00BD6E5C"/>
    <w:rsid w:val="00BD7462"/>
    <w:rsid w:val="00BE006A"/>
    <w:rsid w:val="00BE4A3D"/>
    <w:rsid w:val="00BE4EDD"/>
    <w:rsid w:val="00BE5E93"/>
    <w:rsid w:val="00BE6527"/>
    <w:rsid w:val="00BE6E94"/>
    <w:rsid w:val="00BE715A"/>
    <w:rsid w:val="00BE785C"/>
    <w:rsid w:val="00C0023A"/>
    <w:rsid w:val="00C02D2E"/>
    <w:rsid w:val="00C133E0"/>
    <w:rsid w:val="00C14657"/>
    <w:rsid w:val="00C15AEA"/>
    <w:rsid w:val="00C20256"/>
    <w:rsid w:val="00C20E99"/>
    <w:rsid w:val="00C23764"/>
    <w:rsid w:val="00C25D64"/>
    <w:rsid w:val="00C26E1F"/>
    <w:rsid w:val="00C33746"/>
    <w:rsid w:val="00C3411B"/>
    <w:rsid w:val="00C363BD"/>
    <w:rsid w:val="00C40EDF"/>
    <w:rsid w:val="00C441A2"/>
    <w:rsid w:val="00C515E6"/>
    <w:rsid w:val="00C52D0D"/>
    <w:rsid w:val="00C63319"/>
    <w:rsid w:val="00C64520"/>
    <w:rsid w:val="00C71CF0"/>
    <w:rsid w:val="00C723A9"/>
    <w:rsid w:val="00C735FB"/>
    <w:rsid w:val="00C760D5"/>
    <w:rsid w:val="00C76405"/>
    <w:rsid w:val="00C84A44"/>
    <w:rsid w:val="00C86180"/>
    <w:rsid w:val="00C874A1"/>
    <w:rsid w:val="00C90569"/>
    <w:rsid w:val="00C944A1"/>
    <w:rsid w:val="00C94526"/>
    <w:rsid w:val="00CA084E"/>
    <w:rsid w:val="00CA3463"/>
    <w:rsid w:val="00CA4E6B"/>
    <w:rsid w:val="00CA6B8E"/>
    <w:rsid w:val="00CB7519"/>
    <w:rsid w:val="00CC3126"/>
    <w:rsid w:val="00CC4E74"/>
    <w:rsid w:val="00CC6F95"/>
    <w:rsid w:val="00CD6872"/>
    <w:rsid w:val="00CE0FC9"/>
    <w:rsid w:val="00CE4FD8"/>
    <w:rsid w:val="00CE5ABA"/>
    <w:rsid w:val="00CF02E0"/>
    <w:rsid w:val="00CF135D"/>
    <w:rsid w:val="00CF3146"/>
    <w:rsid w:val="00CF35AC"/>
    <w:rsid w:val="00CF3BF1"/>
    <w:rsid w:val="00CF426D"/>
    <w:rsid w:val="00CF52B7"/>
    <w:rsid w:val="00CF64F4"/>
    <w:rsid w:val="00CF7418"/>
    <w:rsid w:val="00CF7EDC"/>
    <w:rsid w:val="00D05534"/>
    <w:rsid w:val="00D126E2"/>
    <w:rsid w:val="00D1539C"/>
    <w:rsid w:val="00D200C6"/>
    <w:rsid w:val="00D21726"/>
    <w:rsid w:val="00D219B5"/>
    <w:rsid w:val="00D24F0D"/>
    <w:rsid w:val="00D26470"/>
    <w:rsid w:val="00D311BC"/>
    <w:rsid w:val="00D32080"/>
    <w:rsid w:val="00D325A0"/>
    <w:rsid w:val="00D33D10"/>
    <w:rsid w:val="00D400D4"/>
    <w:rsid w:val="00D604AA"/>
    <w:rsid w:val="00D61219"/>
    <w:rsid w:val="00D627B6"/>
    <w:rsid w:val="00D634DC"/>
    <w:rsid w:val="00D63764"/>
    <w:rsid w:val="00D656B8"/>
    <w:rsid w:val="00D66754"/>
    <w:rsid w:val="00D66815"/>
    <w:rsid w:val="00D7394B"/>
    <w:rsid w:val="00D74ECD"/>
    <w:rsid w:val="00D80A06"/>
    <w:rsid w:val="00D907F3"/>
    <w:rsid w:val="00D91109"/>
    <w:rsid w:val="00D921E2"/>
    <w:rsid w:val="00D9353A"/>
    <w:rsid w:val="00D97204"/>
    <w:rsid w:val="00DA4182"/>
    <w:rsid w:val="00DA670B"/>
    <w:rsid w:val="00DB0017"/>
    <w:rsid w:val="00DB20F6"/>
    <w:rsid w:val="00DB241D"/>
    <w:rsid w:val="00DB2B7F"/>
    <w:rsid w:val="00DB3159"/>
    <w:rsid w:val="00DB4BAC"/>
    <w:rsid w:val="00DC1855"/>
    <w:rsid w:val="00DC6C95"/>
    <w:rsid w:val="00DD15AA"/>
    <w:rsid w:val="00DD597A"/>
    <w:rsid w:val="00DD5BAF"/>
    <w:rsid w:val="00DF0D5B"/>
    <w:rsid w:val="00E077EB"/>
    <w:rsid w:val="00E0786D"/>
    <w:rsid w:val="00E11D07"/>
    <w:rsid w:val="00E12DE7"/>
    <w:rsid w:val="00E12E02"/>
    <w:rsid w:val="00E1363A"/>
    <w:rsid w:val="00E14739"/>
    <w:rsid w:val="00E154A6"/>
    <w:rsid w:val="00E15A2B"/>
    <w:rsid w:val="00E15B9E"/>
    <w:rsid w:val="00E16151"/>
    <w:rsid w:val="00E21A9A"/>
    <w:rsid w:val="00E223FB"/>
    <w:rsid w:val="00E335E7"/>
    <w:rsid w:val="00E3390B"/>
    <w:rsid w:val="00E33FCD"/>
    <w:rsid w:val="00E368AD"/>
    <w:rsid w:val="00E36CA5"/>
    <w:rsid w:val="00E37501"/>
    <w:rsid w:val="00E43923"/>
    <w:rsid w:val="00E45E49"/>
    <w:rsid w:val="00E508E9"/>
    <w:rsid w:val="00E63951"/>
    <w:rsid w:val="00E63ED9"/>
    <w:rsid w:val="00E64ECC"/>
    <w:rsid w:val="00E64F1D"/>
    <w:rsid w:val="00E66CF5"/>
    <w:rsid w:val="00E70198"/>
    <w:rsid w:val="00E72131"/>
    <w:rsid w:val="00E735D2"/>
    <w:rsid w:val="00E73F40"/>
    <w:rsid w:val="00E778D1"/>
    <w:rsid w:val="00E80695"/>
    <w:rsid w:val="00E81D46"/>
    <w:rsid w:val="00E822B2"/>
    <w:rsid w:val="00E85C5B"/>
    <w:rsid w:val="00E92377"/>
    <w:rsid w:val="00E96DD4"/>
    <w:rsid w:val="00EA2F26"/>
    <w:rsid w:val="00EA4A63"/>
    <w:rsid w:val="00EA66D4"/>
    <w:rsid w:val="00EB063D"/>
    <w:rsid w:val="00EB4374"/>
    <w:rsid w:val="00EC22AB"/>
    <w:rsid w:val="00ED0B01"/>
    <w:rsid w:val="00ED2AA1"/>
    <w:rsid w:val="00EE001A"/>
    <w:rsid w:val="00EE0506"/>
    <w:rsid w:val="00EE6AE2"/>
    <w:rsid w:val="00EF2482"/>
    <w:rsid w:val="00EF3205"/>
    <w:rsid w:val="00F0035E"/>
    <w:rsid w:val="00F02250"/>
    <w:rsid w:val="00F02EB5"/>
    <w:rsid w:val="00F03243"/>
    <w:rsid w:val="00F06D79"/>
    <w:rsid w:val="00F12CA8"/>
    <w:rsid w:val="00F225EA"/>
    <w:rsid w:val="00F22FDA"/>
    <w:rsid w:val="00F23289"/>
    <w:rsid w:val="00F232FC"/>
    <w:rsid w:val="00F249A3"/>
    <w:rsid w:val="00F25FD0"/>
    <w:rsid w:val="00F31ECB"/>
    <w:rsid w:val="00F355F6"/>
    <w:rsid w:val="00F36B68"/>
    <w:rsid w:val="00F41002"/>
    <w:rsid w:val="00F439FB"/>
    <w:rsid w:val="00F5011A"/>
    <w:rsid w:val="00F54B4C"/>
    <w:rsid w:val="00F55FDE"/>
    <w:rsid w:val="00F612A9"/>
    <w:rsid w:val="00F62139"/>
    <w:rsid w:val="00F6672C"/>
    <w:rsid w:val="00F669FD"/>
    <w:rsid w:val="00F708B5"/>
    <w:rsid w:val="00F726A6"/>
    <w:rsid w:val="00F738BA"/>
    <w:rsid w:val="00F74DC7"/>
    <w:rsid w:val="00F74DEC"/>
    <w:rsid w:val="00FA0096"/>
    <w:rsid w:val="00FA0E69"/>
    <w:rsid w:val="00FA693D"/>
    <w:rsid w:val="00FB5ABE"/>
    <w:rsid w:val="00FC00CE"/>
    <w:rsid w:val="00FC1D75"/>
    <w:rsid w:val="00FC3B21"/>
    <w:rsid w:val="00FC798E"/>
    <w:rsid w:val="00FD3458"/>
    <w:rsid w:val="00FE1A77"/>
    <w:rsid w:val="00FE2F88"/>
    <w:rsid w:val="00FE64C5"/>
    <w:rsid w:val="00FF11FA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>
      <v:fill color="white" on="f"/>
    </o:shapedefaults>
    <o:shapelayout v:ext="edit">
      <o:idmap v:ext="edit" data="2"/>
    </o:shapelayout>
  </w:shapeDefaults>
  <w:decimalSymbol w:val="."/>
  <w:listSeparator w:val=","/>
  <w14:docId w14:val="69DAC969"/>
  <w15:chartTrackingRefBased/>
  <w15:docId w15:val="{8C87ACAE-0870-4B31-9E6D-39721EC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F65C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F698C"/>
    <w:pPr>
      <w:keepNext/>
      <w:keepLines/>
      <w:pageBreakBefore/>
      <w:outlineLvl w:val="0"/>
    </w:pPr>
    <w:rPr>
      <w:bCs/>
      <w:kern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1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C1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caption"/>
    <w:basedOn w:val="a"/>
    <w:next w:val="a"/>
    <w:qFormat/>
    <w:rsid w:val="00D634DC"/>
    <w:rPr>
      <w:rFonts w:ascii="Arial" w:eastAsia="黑体" w:hAnsi="Arial" w:cs="Arial"/>
      <w:sz w:val="20"/>
      <w:szCs w:val="20"/>
    </w:rPr>
  </w:style>
  <w:style w:type="paragraph" w:styleId="a6">
    <w:name w:val="Normal (Web)"/>
    <w:basedOn w:val="a"/>
    <w:rsid w:val="00F501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line number"/>
    <w:rsid w:val="00747428"/>
  </w:style>
  <w:style w:type="character" w:styleId="a8">
    <w:name w:val="Hyperlink"/>
    <w:rsid w:val="00F5011A"/>
    <w:rPr>
      <w:color w:val="0000FF"/>
      <w:u w:val="single"/>
    </w:rPr>
  </w:style>
  <w:style w:type="paragraph" w:styleId="a9">
    <w:name w:val="Document Map"/>
    <w:basedOn w:val="a"/>
    <w:semiHidden/>
    <w:rsid w:val="004148E3"/>
    <w:pPr>
      <w:shd w:val="clear" w:color="auto" w:fill="000080"/>
    </w:pPr>
  </w:style>
  <w:style w:type="table" w:styleId="aa">
    <w:name w:val="Table Grid"/>
    <w:basedOn w:val="a1"/>
    <w:rsid w:val="004148E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代码"/>
    <w:basedOn w:val="a"/>
    <w:autoRedefine/>
    <w:rsid w:val="00231BCF"/>
    <w:pPr>
      <w:spacing w:line="0" w:lineRule="atLeast"/>
      <w:ind w:leftChars="100" w:left="840" w:rightChars="100" w:right="210" w:firstLineChars="200" w:firstLine="420"/>
    </w:pPr>
    <w:rPr>
      <w:rFonts w:ascii="Courier New" w:hAnsi="Courier New" w:cs="宋体"/>
      <w:szCs w:val="18"/>
    </w:rPr>
  </w:style>
  <w:style w:type="paragraph" w:styleId="ac">
    <w:name w:val="Balloon Text"/>
    <w:basedOn w:val="a"/>
    <w:link w:val="Char"/>
    <w:rsid w:val="00B72562"/>
    <w:rPr>
      <w:sz w:val="18"/>
      <w:szCs w:val="18"/>
    </w:rPr>
  </w:style>
  <w:style w:type="character" w:customStyle="1" w:styleId="Char">
    <w:name w:val="批注框文本 Char"/>
    <w:link w:val="ac"/>
    <w:rsid w:val="00B72562"/>
    <w:rPr>
      <w:kern w:val="2"/>
      <w:sz w:val="18"/>
      <w:szCs w:val="18"/>
    </w:rPr>
  </w:style>
  <w:style w:type="character" w:styleId="ad">
    <w:name w:val="FollowedHyperlink"/>
    <w:rsid w:val="008B02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680EE-A05F-4009-BF5B-61854701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3686</Words>
  <Characters>5686</Characters>
  <Application>Microsoft Office Word</Application>
  <DocSecurity>0</DocSecurity>
  <Lines>47</Lines>
  <Paragraphs>18</Paragraphs>
  <ScaleCrop>false</ScaleCrop>
  <Company>JNU</Company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yp g</cp:lastModifiedBy>
  <cp:revision>2</cp:revision>
  <cp:lastPrinted>2023-09-01T02:47:00Z</cp:lastPrinted>
  <dcterms:created xsi:type="dcterms:W3CDTF">2023-12-14T07:58:00Z</dcterms:created>
  <dcterms:modified xsi:type="dcterms:W3CDTF">2023-12-14T07:58:00Z</dcterms:modified>
</cp:coreProperties>
</file>